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93FE" w14:textId="77777777" w:rsidR="00672206" w:rsidRDefault="00A0103E">
      <w:pPr>
        <w:rPr>
          <w:b/>
        </w:rPr>
      </w:pPr>
      <w:r>
        <w:rPr>
          <w:b/>
        </w:rPr>
        <w:t>Mixed effects model approaches for estimating size-adjusted contaminant concentrations in fish populations.</w:t>
      </w:r>
    </w:p>
    <w:p w14:paraId="671193FF" w14:textId="77777777" w:rsidR="00672206" w:rsidRDefault="00A0103E">
      <w:r>
        <w:t xml:space="preserve">Brian W. Kielstra, Calvin Kluke, </w:t>
      </w:r>
      <w:r>
        <w:rPr>
          <w:i/>
        </w:rPr>
        <w:t>“Tom Johnston, Satyendra Bhavsar, Rob Mackereth, Stephanie Melles,”</w:t>
      </w:r>
      <w:r>
        <w:t xml:space="preserve"> Gretchen L. Lescord, Erik Emilson </w:t>
      </w:r>
    </w:p>
    <w:p w14:paraId="67119400" w14:textId="77777777" w:rsidR="00672206" w:rsidRDefault="00672206"/>
    <w:p w14:paraId="67119401" w14:textId="77777777" w:rsidR="00672206" w:rsidRDefault="00A0103E">
      <w:pPr>
        <w:pStyle w:val="Heading1"/>
      </w:pPr>
      <w:bookmarkStart w:id="0" w:name="_xqouymxlj1k1" w:colFirst="0" w:colLast="0"/>
      <w:bookmarkEnd w:id="0"/>
      <w:r>
        <w:t xml:space="preserve">Key words </w:t>
      </w:r>
    </w:p>
    <w:p w14:paraId="67119402" w14:textId="77777777" w:rsidR="00672206" w:rsidRDefault="00A0103E">
      <w:r>
        <w:t>Mercury, Arsenic, Fish, Mixed effects models, …</w:t>
      </w:r>
    </w:p>
    <w:p w14:paraId="67119403" w14:textId="77777777" w:rsidR="00672206" w:rsidRDefault="00672206"/>
    <w:p w14:paraId="67119404" w14:textId="77777777" w:rsidR="00672206" w:rsidRDefault="00A0103E">
      <w:pPr>
        <w:pStyle w:val="Heading1"/>
      </w:pPr>
      <w:bookmarkStart w:id="1" w:name="_wn1kba1f96j" w:colFirst="0" w:colLast="0"/>
      <w:bookmarkEnd w:id="1"/>
      <w:r>
        <w:t>Abstract  (200 words max for ES&amp;T Letters)</w:t>
      </w:r>
    </w:p>
    <w:p w14:paraId="67119405" w14:textId="77777777" w:rsidR="00672206" w:rsidRDefault="00672206"/>
    <w:p w14:paraId="67119406" w14:textId="77777777" w:rsidR="00672206" w:rsidRDefault="00A0103E">
      <w:r>
        <w:t>Bigger fish are known to have higher concentrati</w:t>
      </w:r>
      <w:r>
        <w:t>ons of bioaccumulative contaminants like mercury (Hg). Sampling event regression (SERs) are frequently used to estimate size-adjusted concentrations of these contaminants in fish populations prior to making comparisons or further modeling. However, this ap</w:t>
      </w:r>
      <w:r>
        <w:t>proach can be limited by sample size constraints within and across waterbodies. Herein, we describe a mixed effects model approach that borrows strength from all available observations to estimate size-adjusted contaminant concentrations in individual fish</w:t>
      </w:r>
      <w:r>
        <w:t xml:space="preserve"> populations and then compare amongst inference types and SERs. [</w:t>
      </w:r>
      <w:r>
        <w:rPr>
          <w:highlight w:val="yellow"/>
        </w:rPr>
        <w:t>Add sentence or two summarizing main results - accurate estimates with n = 2 fish, comparisons among approaches</w:t>
      </w:r>
      <w:r>
        <w:t>]. We recommend INLA as a reliable means of estimating size-adjusted contaminant</w:t>
      </w:r>
      <w:r>
        <w:t xml:space="preserve"> concentration in fish populations, particularly when sample sizes are limited.  </w:t>
      </w:r>
    </w:p>
    <w:p w14:paraId="67119407" w14:textId="77777777" w:rsidR="00672206" w:rsidRDefault="00672206"/>
    <w:p w14:paraId="67119408" w14:textId="77777777" w:rsidR="00672206" w:rsidRDefault="00A0103E">
      <w:pPr>
        <w:pStyle w:val="Heading1"/>
        <w:rPr>
          <w:ins w:id="2" w:author="Gretchen Lescord" w:date="2022-03-01T13:27:00Z"/>
        </w:rPr>
      </w:pPr>
      <w:ins w:id="3" w:author="Gretchen Lescord" w:date="2022-03-01T13:27:00Z">
        <w:r>
          <w:t xml:space="preserve">Synopsis </w:t>
        </w:r>
      </w:ins>
    </w:p>
    <w:p w14:paraId="67119409" w14:textId="77777777" w:rsidR="00672206" w:rsidRDefault="00672206">
      <w:pPr>
        <w:rPr>
          <w:ins w:id="4" w:author="Gretchen Lescord" w:date="2022-03-01T13:27:00Z"/>
        </w:rPr>
      </w:pPr>
    </w:p>
    <w:p w14:paraId="6711940A" w14:textId="77777777" w:rsidR="00672206" w:rsidRDefault="00A0103E">
      <w:pPr>
        <w:rPr>
          <w:ins w:id="5" w:author="Gretchen Lescord" w:date="2022-03-01T13:27:00Z"/>
        </w:rPr>
      </w:pPr>
      <w:commentRangeStart w:id="6"/>
      <w:ins w:id="7" w:author="Gretchen Lescord" w:date="2022-03-01T13:27:00Z">
        <w:r>
          <w:t>TOC Art</w:t>
        </w:r>
        <w:commentRangeEnd w:id="6"/>
        <w:r>
          <w:commentReference w:id="6"/>
        </w:r>
      </w:ins>
    </w:p>
    <w:p w14:paraId="6711940B" w14:textId="77777777" w:rsidR="00672206" w:rsidRDefault="00672206">
      <w:pPr>
        <w:rPr>
          <w:ins w:id="8" w:author="Gretchen Lescord" w:date="2022-03-01T13:27:00Z"/>
        </w:rPr>
      </w:pPr>
    </w:p>
    <w:p w14:paraId="6711940C" w14:textId="77777777" w:rsidR="00672206" w:rsidRDefault="00A0103E">
      <w:pPr>
        <w:pStyle w:val="Heading1"/>
      </w:pPr>
      <w:bookmarkStart w:id="9" w:name="_ws6vjbcctsmf" w:colFirst="0" w:colLast="0"/>
      <w:bookmarkEnd w:id="9"/>
      <w:r>
        <w:t>Introduction (Currently 641 words - we should try to cut out ~140 words if possible).</w:t>
      </w:r>
    </w:p>
    <w:p w14:paraId="6711940D" w14:textId="77777777" w:rsidR="00672206" w:rsidRDefault="00672206"/>
    <w:p w14:paraId="6711940E" w14:textId="5FFF2928" w:rsidR="00672206" w:rsidRDefault="00A0103E">
      <w:r>
        <w:t>Consumption of wild-caught fish, while abundant with healthy fa</w:t>
      </w:r>
      <w:r>
        <w:t>ts and protein, is considered a potentially detrimental source of contaminants to the human body (</w:t>
      </w:r>
      <w:r>
        <w:rPr>
          <w:highlight w:val="yellow"/>
        </w:rPr>
        <w:t>citation</w:t>
      </w:r>
      <w:r>
        <w:t>). Bioaccumulative contaminants - which are incorporated into tissues faster than they can be excreted - are of particular concern because they can re</w:t>
      </w:r>
      <w:r>
        <w:t xml:space="preserve">ach elevated levels in fish, even in remote waterbodies distant from primary sources of pollution. Due to their accumulation over time, the concentrations of these contaminants are often correlated with metrics of fish body size (e.g., weight, length). As </w:t>
      </w:r>
      <w:r>
        <w:t>a result, many monitoring programs and studies account for fish weight or length in their consumption recommendations (e.g., MECP 2017)</w:t>
      </w:r>
      <w:ins w:id="10" w:author="Smenderovac, Emily" w:date="2023-08-21T10:21:00Z">
        <w:r w:rsidR="006D077A">
          <w:t>. This accumulation</w:t>
        </w:r>
        <w:r w:rsidR="00211D49">
          <w:t>-size relationship is also</w:t>
        </w:r>
      </w:ins>
      <w:ins w:id="11" w:author="Smenderovac, Emily" w:date="2023-08-21T10:22:00Z">
        <w:r w:rsidR="00FD0C0C">
          <w:t xml:space="preserve"> accounted</w:t>
        </w:r>
      </w:ins>
      <w:r>
        <w:t xml:space="preserve"> </w:t>
      </w:r>
      <w:ins w:id="12" w:author="Smenderovac, Emily" w:date="2023-08-21T10:22:00Z">
        <w:r w:rsidR="00FD0C0C">
          <w:t>f</w:t>
        </w:r>
      </w:ins>
      <w:r>
        <w:t>or</w:t>
      </w:r>
      <w:ins w:id="13" w:author="Smenderovac, Emily" w:date="2023-08-21T10:22:00Z">
        <w:r w:rsidR="00FD0C0C">
          <w:t xml:space="preserve"> in</w:t>
        </w:r>
      </w:ins>
      <w:r>
        <w:t xml:space="preserve"> statistical models</w:t>
      </w:r>
      <w:ins w:id="14" w:author="Smenderovac, Emily" w:date="2023-08-21T10:22:00Z">
        <w:r w:rsidR="00FD0C0C">
          <w:t xml:space="preserve"> used in </w:t>
        </w:r>
      </w:ins>
      <w:ins w:id="15" w:author="Smenderovac, Emily" w:date="2023-08-21T10:23:00Z">
        <w:r w:rsidR="00FD0C0C">
          <w:t>studies of contaminants</w:t>
        </w:r>
      </w:ins>
      <w:r>
        <w:t xml:space="preserve"> (e.g., </w:t>
      </w:r>
      <w:commentRangeStart w:id="16"/>
      <w:r>
        <w:rPr>
          <w:highlight w:val="yellow"/>
        </w:rPr>
        <w:t>add example citation</w:t>
      </w:r>
      <w:commentRangeEnd w:id="16"/>
      <w:r>
        <w:commentReference w:id="16"/>
      </w:r>
      <w:r>
        <w:t xml:space="preserve">) to avoid confounding effects of fish size. </w:t>
      </w:r>
      <w:ins w:id="17" w:author="Smenderovac, Emily" w:date="2023-08-21T10:23:00Z">
        <w:r w:rsidR="00FC4717">
          <w:t>A common approach in</w:t>
        </w:r>
      </w:ins>
      <w:ins w:id="18" w:author="Smenderovac, Emily" w:date="2023-08-21T10:24:00Z">
        <w:r w:rsidR="000923F7">
          <w:t xml:space="preserve">volved in modelling </w:t>
        </w:r>
      </w:ins>
      <w:ins w:id="19" w:author="Smenderovac, Emily" w:date="2023-08-21T10:25:00Z">
        <w:r w:rsidR="000923F7">
          <w:t>effect-contaminant relationships</w:t>
        </w:r>
        <w:r w:rsidR="00C32EAF">
          <w:t xml:space="preserve"> in </w:t>
        </w:r>
      </w:ins>
      <w:ins w:id="20" w:author="Smenderovac, Emily" w:date="2023-08-21T10:29:00Z">
        <w:r w:rsidR="00B044C0">
          <w:t>fish</w:t>
        </w:r>
      </w:ins>
      <w:ins w:id="21" w:author="Smenderovac, Emily" w:date="2023-08-21T10:23:00Z">
        <w:r w:rsidR="00FC4717">
          <w:t xml:space="preserve"> is to </w:t>
        </w:r>
      </w:ins>
      <w:ins w:id="22" w:author="Smenderovac, Emily" w:date="2023-08-21T10:24:00Z">
        <w:r w:rsidR="00BE6740">
          <w:t xml:space="preserve">determine </w:t>
        </w:r>
      </w:ins>
      <w:ins w:id="23" w:author="Smenderovac, Emily" w:date="2023-08-21T10:27:00Z">
        <w:r w:rsidR="00450527">
          <w:t xml:space="preserve">the effects of various potential drivers on </w:t>
        </w:r>
      </w:ins>
      <w:ins w:id="24" w:author="Smenderovac, Emily" w:date="2023-08-21T10:24:00Z">
        <w:r w:rsidR="00BE6740">
          <w:t>a size-adjusted estimate of the concentration of the contaminant</w:t>
        </w:r>
      </w:ins>
      <w:ins w:id="25" w:author="Smenderovac, Emily" w:date="2023-08-21T10:25:00Z">
        <w:r w:rsidR="00C32EAF">
          <w:t xml:space="preserve"> across </w:t>
        </w:r>
      </w:ins>
      <w:ins w:id="26" w:author="Smenderovac, Emily" w:date="2023-08-21T10:29:00Z">
        <w:r w:rsidR="00B044C0">
          <w:t>lakes</w:t>
        </w:r>
      </w:ins>
      <w:ins w:id="27" w:author="Smenderovac, Emily" w:date="2023-08-21T10:26:00Z">
        <w:r w:rsidR="00DE452B">
          <w:t xml:space="preserve"> (</w:t>
        </w:r>
      </w:ins>
      <w:ins w:id="28" w:author="Smenderovac, Emily" w:date="2023-08-21T10:29:00Z">
        <w:r w:rsidR="00B044C0">
          <w:t>i.</w:t>
        </w:r>
      </w:ins>
      <w:ins w:id="29" w:author="Smenderovac, Emily" w:date="2023-08-21T10:28:00Z">
        <w:r w:rsidR="00D72528">
          <w:t>e</w:t>
        </w:r>
      </w:ins>
      <w:ins w:id="30" w:author="Smenderovac, Emily" w:date="2023-08-21T10:26:00Z">
        <w:r w:rsidR="008C75BD">
          <w:t xml:space="preserve">., </w:t>
        </w:r>
      </w:ins>
      <w:ins w:id="31" w:author="Smenderovac, Emily" w:date="2023-08-21T10:27:00Z">
        <w:r w:rsidR="008C75BD">
          <w:t>comparing</w:t>
        </w:r>
      </w:ins>
      <w:ins w:id="32" w:author="Smenderovac, Emily" w:date="2023-08-21T10:29:00Z">
        <w:r w:rsidR="00B044C0">
          <w:t xml:space="preserve"> effects on</w:t>
        </w:r>
      </w:ins>
      <w:ins w:id="33" w:author="Smenderovac, Emily" w:date="2023-08-21T10:27:00Z">
        <w:r w:rsidR="00450527">
          <w:t xml:space="preserve"> </w:t>
        </w:r>
        <w:r w:rsidR="00807E0D">
          <w:t xml:space="preserve">concentrations of the same size fish from each </w:t>
        </w:r>
      </w:ins>
      <w:ins w:id="34" w:author="Smenderovac, Emily" w:date="2023-08-21T10:28:00Z">
        <w:r w:rsidR="00807E0D">
          <w:t>lake)</w:t>
        </w:r>
      </w:ins>
      <w:ins w:id="35" w:author="Smenderovac, Emily" w:date="2023-08-21T10:24:00Z">
        <w:r w:rsidR="00BE6740">
          <w:t xml:space="preserve">. </w:t>
        </w:r>
      </w:ins>
      <w:commentRangeStart w:id="36"/>
      <w:r>
        <w:t>Sampling event regressi</w:t>
      </w:r>
      <w:r>
        <w:t>ons (SERs</w:t>
      </w:r>
      <w:r>
        <w:t>)</w:t>
      </w:r>
      <w:commentRangeEnd w:id="36"/>
      <w:r w:rsidR="006173B1">
        <w:rPr>
          <w:rStyle w:val="CommentReference"/>
        </w:rPr>
        <w:commentReference w:id="36"/>
      </w:r>
      <w:r>
        <w:t xml:space="preserve"> are a commonly used approach for estimating size-adjusted means of contaminant concentrations at the population-level; SERs regress contaminant concentrations against metrics of body size within a fish population</w:t>
      </w:r>
      <w:ins w:id="37" w:author="Smenderovac, Emily" w:date="2023-08-21T11:28:00Z">
        <w:r w:rsidR="00A72D04">
          <w:t xml:space="preserve"> (usually a</w:t>
        </w:r>
      </w:ins>
      <w:ins w:id="38" w:author="Smenderovac, Emily" w:date="2023-08-21T11:29:00Z">
        <w:r w:rsidR="00A72D04">
          <w:t xml:space="preserve"> unique species-lake combination </w:t>
        </w:r>
        <w:r w:rsidR="00A72D04">
          <w:lastRenderedPageBreak/>
          <w:t xml:space="preserve">for a given </w:t>
        </w:r>
        <w:r w:rsidR="0089188B">
          <w:t>year</w:t>
        </w:r>
        <w:r w:rsidR="00A72D04">
          <w:t>)</w:t>
        </w:r>
      </w:ins>
      <w:r>
        <w:t xml:space="preserve"> and use the resulting linear equ</w:t>
      </w:r>
      <w:r>
        <w:t>ation to estimate the concentration at a chosen size (e.g., 500 cm or 1kg).</w:t>
      </w:r>
    </w:p>
    <w:p w14:paraId="6711940F" w14:textId="77777777" w:rsidR="00672206" w:rsidRDefault="00672206"/>
    <w:p w14:paraId="67119410" w14:textId="77777777" w:rsidR="00672206" w:rsidRDefault="00A0103E">
      <w:r>
        <w:t>The strength of fish contaminant-size relationships vary among different types of contaminants and across fish species or waterbodies, due to complex environmental and metabolic f</w:t>
      </w:r>
      <w:r>
        <w:t>actors. For example, mercury (Hg) is a highly bioaccumulative contaminant that, due to its ubiquitous dispersion, is a global concern that is routinely monitored in fish. Mercury is well known to accumulate in the muscle tissue of fish, due its chemical sp</w:t>
      </w:r>
      <w:r>
        <w:t>eciation and inter-organ transport (</w:t>
      </w:r>
      <w:r>
        <w:rPr>
          <w:highlight w:val="yellow"/>
        </w:rPr>
        <w:t>Peng et al. 2017</w:t>
      </w:r>
      <w:r>
        <w:t>). Many studies have found strong positive correlations between Hg concentrations ([Hg]) and body size in both freshwater (</w:t>
      </w:r>
      <w:r>
        <w:rPr>
          <w:highlight w:val="yellow"/>
        </w:rPr>
        <w:t>citations</w:t>
      </w:r>
      <w:r>
        <w:t>) and marine (</w:t>
      </w:r>
      <w:r>
        <w:rPr>
          <w:highlight w:val="yellow"/>
        </w:rPr>
        <w:t>citations</w:t>
      </w:r>
      <w:r>
        <w:t xml:space="preserve">) environments and, thus, size-adjustments of Hg </w:t>
      </w:r>
      <w:r>
        <w:t>concentrations prior to making comparisons are common. In contrast, arsenic is less bioaccumulative in fish, showing mixed and weaker relationships with metrics of body size (</w:t>
      </w:r>
      <w:r>
        <w:rPr>
          <w:highlight w:val="yellow"/>
        </w:rPr>
        <w:t>Lescord et al. 2020; Kluke et al. in prep</w:t>
      </w:r>
      <w:r>
        <w:t>). Depending on its chemical speciation,</w:t>
      </w:r>
      <w:r>
        <w:t xml:space="preserve"> arsenic can be a harmful carcinogenic contaminant, but it is less widely distributed and often originates from a localized point source of contamination or natural abundance. It is also less routinely monitored and researched when compared to [Hg] in fish</w:t>
      </w:r>
      <w:r>
        <w:t>, which results in less data to be available for size-adjustment models. However, not accounting for size in population-level comparisons of arsenic concentrations ([As]) could mean that some variation is unaccounted for, possibly weakening predictions and</w:t>
      </w:r>
      <w:r>
        <w:t xml:space="preserve"> limiting our understanding of environmental cycling and bioaccumulation patterns.</w:t>
      </w:r>
    </w:p>
    <w:p w14:paraId="67119411" w14:textId="77777777" w:rsidR="00672206" w:rsidRDefault="00672206"/>
    <w:p w14:paraId="67119412" w14:textId="1CF0EFBF" w:rsidR="00672206" w:rsidRDefault="00A0103E">
      <w:r>
        <w:t>In general, research and monitoring programs sample waterbodies for fish by collecting a targeted sample size (e.g., 10-20 individuals/species) across as broad of a size ra</w:t>
      </w:r>
      <w:r>
        <w:t>nge as possible. However, such opportunistic sampling can limit the number of fish caught, the size range represented, or the distribution of fish sizes for a given population – all of which may lead to over/under estimating concentrations when using an SE</w:t>
      </w:r>
      <w:r>
        <w:t xml:space="preserve">R approach. Alternatively, the deficient population may be excluded altogether, sacrificing valuable data often from underrepresented waterbodies or fish species. </w:t>
      </w:r>
      <w:commentRangeStart w:id="39"/>
      <w:ins w:id="40" w:author="Smenderovac, Emily" w:date="2023-08-21T10:39:00Z">
        <w:r w:rsidR="005C07F4">
          <w:t xml:space="preserve">Bayesian </w:t>
        </w:r>
        <w:r w:rsidR="00816D52">
          <w:t>l</w:t>
        </w:r>
      </w:ins>
      <w:del w:id="41" w:author="Smenderovac, Emily" w:date="2023-08-21T10:39:00Z">
        <w:r w:rsidDel="005C07F4">
          <w:delText>L</w:delText>
        </w:r>
      </w:del>
      <w:r>
        <w:t xml:space="preserve">inear mixed effects models </w:t>
      </w:r>
      <w:commentRangeEnd w:id="39"/>
      <w:r w:rsidR="001B4624">
        <w:rPr>
          <w:rStyle w:val="CommentReference"/>
        </w:rPr>
        <w:commentReference w:id="39"/>
      </w:r>
      <w:r>
        <w:t>are a potential solution as they utilize all data across sampling</w:t>
      </w:r>
      <w:r>
        <w:t xml:space="preserve"> structures (e.g., waterbodies) to inform predictions and allow for explicitly modeling variation of random effects variables.</w:t>
      </w:r>
    </w:p>
    <w:p w14:paraId="67119413" w14:textId="77777777" w:rsidR="00672206" w:rsidRDefault="00672206"/>
    <w:p w14:paraId="67119414" w14:textId="77777777" w:rsidR="00672206" w:rsidRDefault="00A0103E">
      <w:r>
        <w:t xml:space="preserve">Herein, we present a novel statistical approach to generating size-adjusted contaminant estimates at the population level using </w:t>
      </w:r>
      <w:r>
        <w:t>Bayesian inference through . More specifically, we developed a mixed model approach that borrows strength from fish across all populations (i.e., pooled across species and waterbodies) to generate predictions for individual lakes . [</w:t>
      </w:r>
      <w:r>
        <w:rPr>
          <w:highlight w:val="yellow"/>
        </w:rPr>
        <w:t>Additional details - sl</w:t>
      </w:r>
      <w:r>
        <w:rPr>
          <w:highlight w:val="yellow"/>
        </w:rPr>
        <w:t xml:space="preserve">opes, intercepts, </w:t>
      </w:r>
      <w:commentRangeStart w:id="42"/>
      <w:commentRangeStart w:id="43"/>
      <w:r>
        <w:rPr>
          <w:highlight w:val="yellow"/>
        </w:rPr>
        <w:t>ML, AB, B</w:t>
      </w:r>
      <w:commentRangeEnd w:id="42"/>
      <w:r>
        <w:commentReference w:id="42"/>
      </w:r>
      <w:commentRangeEnd w:id="43"/>
      <w:r>
        <w:commentReference w:id="43"/>
      </w:r>
      <w:r>
        <w:rPr>
          <w:highlight w:val="yellow"/>
        </w:rPr>
        <w:t>?</w:t>
      </w:r>
      <w:r>
        <w:t>]. We compared the results of our INLA models to the traditional SER approach and to real-world measurements at the targeted size metrics (i.e., 0.5 and 1kg). Two contaminant measures - total [Hg] and [As] in fish muscle t</w:t>
      </w:r>
      <w:r>
        <w:t>issue - were used in this study to assess differences in the modeling approaches based on bioaccumulative potential and data availability.</w:t>
      </w:r>
    </w:p>
    <w:p w14:paraId="67119415" w14:textId="77777777" w:rsidR="00672206" w:rsidRPr="00672206" w:rsidRDefault="00672206">
      <w:pPr>
        <w:rPr>
          <w:color w:val="000000"/>
          <w:rPrChange w:id="44" w:author="Gretchen Lescord" w:date="2022-03-02T16:29:00Z">
            <w:rPr/>
          </w:rPrChange>
        </w:rPr>
      </w:pPr>
    </w:p>
    <w:p w14:paraId="67119416" w14:textId="77777777" w:rsidR="00672206" w:rsidRDefault="00A0103E">
      <w:pPr>
        <w:pStyle w:val="Heading1"/>
      </w:pPr>
      <w:bookmarkStart w:id="45" w:name="_oipnc14kogye" w:colFirst="0" w:colLast="0"/>
      <w:bookmarkEnd w:id="45"/>
      <w:r>
        <w:t xml:space="preserve">Materials and methods </w:t>
      </w:r>
    </w:p>
    <w:p w14:paraId="67119417" w14:textId="77777777" w:rsidR="00672206" w:rsidRDefault="00672206">
      <w:pPr>
        <w:rPr>
          <w:highlight w:val="yellow"/>
        </w:rPr>
      </w:pPr>
    </w:p>
    <w:p w14:paraId="67119418" w14:textId="77777777" w:rsidR="00672206" w:rsidRDefault="00A0103E">
      <w:pPr>
        <w:pStyle w:val="Heading2"/>
      </w:pPr>
      <w:bookmarkStart w:id="46" w:name="_szvxfrrvz4qr" w:colFirst="0" w:colLast="0"/>
      <w:bookmarkEnd w:id="46"/>
      <w:r>
        <w:lastRenderedPageBreak/>
        <w:t xml:space="preserve">Datasets  </w:t>
      </w:r>
    </w:p>
    <w:p w14:paraId="67119419" w14:textId="77777777" w:rsidR="00672206" w:rsidRDefault="00672206"/>
    <w:p w14:paraId="6711941A" w14:textId="4A4094FB" w:rsidR="00672206" w:rsidRDefault="00A0103E">
      <w:r>
        <w:t>We obtained fish-level Hg and As data for inland waterbodies across Ontario from the Ontario Ministry of Environment, Conservation, and Parks (OMECP). Although individual fish sampling protocols varied, muscle tissue sent to OMECP is analyzed using standar</w:t>
      </w:r>
      <w:r>
        <w:t xml:space="preserve">dized methods as part of the Fish Contaminants Monitoring Program. More specifically, total [Hg] were measured using cold vapor-flameless atomic absorption spectroscopy (CV-FAAS) following protocol HGBIO-WS057 and total [As] was measured using Inductively </w:t>
      </w:r>
      <w:r>
        <w:t xml:space="preserve">Coupled Plasma Mass Spectrometry (ICP-MS) following method BIOTA-E3461. We limited our analyses to inland lakes and three species of interest: </w:t>
      </w:r>
      <w:r>
        <w:rPr>
          <w:i/>
        </w:rPr>
        <w:t>Salvelinus namaycush namaycush</w:t>
      </w:r>
      <w:r>
        <w:t xml:space="preserve"> (common Lake Trout, hereafter LT), </w:t>
      </w:r>
      <w:r>
        <w:rPr>
          <w:i/>
        </w:rPr>
        <w:t xml:space="preserve">Esox lucius </w:t>
      </w:r>
      <w:r>
        <w:t xml:space="preserve">(Northern Pike, hereafter NP), and </w:t>
      </w:r>
      <w:r>
        <w:rPr>
          <w:i/>
        </w:rPr>
        <w:t>Sander vitreus</w:t>
      </w:r>
      <w:r>
        <w:t xml:space="preserve"> (Walleye, hereafter WE). These three species represent important food fish in Ontario, sought by subsistence and sport fishers across the province. While they are all predatory fish, LT are generally restricted to profundal zones, while NP a</w:t>
      </w:r>
      <w:r>
        <w:t>nd WAL have broader movement patterns. In total, the final dataset we used included [Hg] in 37,923 fish and [As] in 1,001 fish. A full description of the data availability for each fish species and contaminant is in Table 1.</w:t>
      </w:r>
      <w:ins w:id="47" w:author="Smenderovac, Emily" w:date="2023-08-22T14:12:00Z">
        <w:r w:rsidR="002D73DA">
          <w:t xml:space="preserve"> </w:t>
        </w:r>
      </w:ins>
    </w:p>
    <w:p w14:paraId="6711941B" w14:textId="77777777" w:rsidR="00672206" w:rsidRDefault="00672206">
      <w:pPr>
        <w:spacing w:line="288" w:lineRule="auto"/>
        <w:rPr>
          <w:ins w:id="48" w:author="Smenderovac, Emily" w:date="2023-08-22T15:26:00Z"/>
        </w:rPr>
      </w:pPr>
    </w:p>
    <w:p w14:paraId="6CB3E38A" w14:textId="3733814A" w:rsidR="009F526B" w:rsidRDefault="009F526B">
      <w:pPr>
        <w:spacing w:line="288" w:lineRule="auto"/>
      </w:pPr>
      <w:ins w:id="49" w:author="Smenderovac, Emily" w:date="2023-08-22T15:26:00Z">
        <w:r>
          <w:t xml:space="preserve">TABLE: number of sampling events with at least </w:t>
        </w:r>
        <w:r w:rsidR="00FE692B">
          <w:t xml:space="preserve">four fish, number of sampling events </w:t>
        </w:r>
      </w:ins>
      <w:ins w:id="50" w:author="Smenderovac, Emily" w:date="2023-08-22T15:27:00Z">
        <w:r w:rsidR="00FE692B">
          <w:t xml:space="preserve">with </w:t>
        </w:r>
        <w:r w:rsidR="0002408F">
          <w:t>more than one fish, for each species/contaminant.</w:t>
        </w:r>
      </w:ins>
    </w:p>
    <w:tbl>
      <w:tblPr>
        <w:tblStyle w:val="a"/>
        <w:tblW w:w="9360" w:type="dxa"/>
        <w:tblLayout w:type="fixed"/>
        <w:tblLook w:val="0600" w:firstRow="0" w:lastRow="0" w:firstColumn="0" w:lastColumn="0" w:noHBand="1" w:noVBand="1"/>
      </w:tblPr>
      <w:tblGrid>
        <w:gridCol w:w="9360"/>
      </w:tblGrid>
      <w:tr w:rsidR="00672206" w14:paraId="671194B2" w14:textId="77777777">
        <w:trPr>
          <w:trHeight w:val="440"/>
        </w:trPr>
        <w:tc>
          <w:tcPr>
            <w:tcW w:w="9360" w:type="dxa"/>
            <w:tcMar>
              <w:top w:w="100" w:type="dxa"/>
              <w:left w:w="100" w:type="dxa"/>
              <w:bottom w:w="100" w:type="dxa"/>
              <w:right w:w="100" w:type="dxa"/>
            </w:tcMar>
          </w:tcPr>
          <w:p w14:paraId="6711941C" w14:textId="77777777" w:rsidR="00672206" w:rsidRDefault="00A0103E">
            <w:pPr>
              <w:pStyle w:val="Heading2"/>
              <w:spacing w:line="288" w:lineRule="auto"/>
              <w:ind w:hanging="90"/>
            </w:pPr>
            <w:bookmarkStart w:id="51" w:name="_63qy4nsr8pow" w:colFirst="0" w:colLast="0"/>
            <w:bookmarkEnd w:id="51"/>
            <w:r>
              <w:lastRenderedPageBreak/>
              <w:t xml:space="preserve">Sampling event regressions  </w:t>
            </w:r>
          </w:p>
          <w:p w14:paraId="6711941D" w14:textId="77777777" w:rsidR="00672206" w:rsidRDefault="00672206">
            <w:pPr>
              <w:pStyle w:val="Heading2"/>
              <w:spacing w:line="288" w:lineRule="auto"/>
              <w:ind w:left="-90"/>
              <w:rPr>
                <w:i w:val="0"/>
              </w:rPr>
            </w:pPr>
            <w:bookmarkStart w:id="52" w:name="_nv15ef4fnco6" w:colFirst="0" w:colLast="0"/>
            <w:bookmarkEnd w:id="52"/>
          </w:p>
          <w:p w14:paraId="6711941E" w14:textId="5422FF73" w:rsidR="00672206" w:rsidRDefault="00A0103E">
            <w:pPr>
              <w:spacing w:line="288" w:lineRule="auto"/>
              <w:ind w:left="-90"/>
            </w:pPr>
            <w:r>
              <w:t xml:space="preserve">For each </w:t>
            </w:r>
            <w:commentRangeStart w:id="53"/>
            <w:r>
              <w:t>contaminant</w:t>
            </w:r>
            <w:commentRangeEnd w:id="53"/>
            <w:r>
              <w:commentReference w:id="53"/>
            </w:r>
            <w:r>
              <w:t xml:space="preserve">-species-waterbody-year combination (i.e., a sampling event), we developed log-contaminant (ug/g) by log-weight (g) regression models for those combinations with </w:t>
            </w:r>
            <w:del w:id="54" w:author="Smenderovac, Emily" w:date="2023-08-21T15:20:00Z">
              <w:r w:rsidDel="008E3270">
                <w:delText>&gt;4</w:delText>
              </w:r>
            </w:del>
            <w:ins w:id="55" w:author="Smenderovac, Emily" w:date="2023-08-22T16:17:00Z">
              <w:r>
                <w:t>a</w:t>
              </w:r>
            </w:ins>
            <w:ins w:id="56" w:author="Smenderovac, Emily" w:date="2023-08-22T16:18:00Z">
              <w:r>
                <w:t>t least</w:t>
              </w:r>
            </w:ins>
            <w:ins w:id="57" w:author="Smenderovac, Emily" w:date="2023-08-21T15:20:00Z">
              <w:r w:rsidR="00BF3057">
                <w:t xml:space="preserve"> </w:t>
              </w:r>
            </w:ins>
            <w:ins w:id="58" w:author="Smenderovac, Emily" w:date="2023-08-22T16:18:00Z">
              <w:r>
                <w:t>5</w:t>
              </w:r>
            </w:ins>
            <w:r>
              <w:t xml:space="preserve"> sampled individuals (</w:t>
            </w:r>
            <w:commentRangeStart w:id="59"/>
            <w:r>
              <w:rPr>
                <w:highlight w:val="yellow"/>
              </w:rPr>
              <w:t>cite XX, XX, XX, …</w:t>
            </w:r>
            <w:commentRangeEnd w:id="59"/>
            <w:r>
              <w:commentReference w:id="59"/>
            </w:r>
            <w:r>
              <w:t xml:space="preserve">). </w:t>
            </w:r>
            <w:del w:id="60" w:author="Smenderovac, Emily" w:date="2023-08-21T15:21:00Z">
              <w:r w:rsidDel="000D78DF">
                <w:delText>Conceptually, the set o</w:delText>
              </w:r>
              <w:r w:rsidDel="000D78DF">
                <w:delText>f models looked liked:</w:delText>
              </w:r>
            </w:del>
            <w:ins w:id="61" w:author="Smenderovac, Emily" w:date="2023-08-21T15:21:00Z">
              <w:r w:rsidR="000D78DF">
                <w:t>Each model used the following formula:</w:t>
              </w:r>
            </w:ins>
            <w:r>
              <w:t xml:space="preserve"> </w:t>
            </w:r>
          </w:p>
          <w:p w14:paraId="6711941F" w14:textId="18B286A7" w:rsidR="00672206" w:rsidRPr="007711B1" w:rsidRDefault="00ED51AE">
            <w:pPr>
              <w:spacing w:line="288" w:lineRule="auto"/>
              <w:ind w:left="-90"/>
              <w:rPr>
                <w:ins w:id="62" w:author="Smenderovac, Emily" w:date="2023-08-21T15:28:00Z"/>
              </w:rPr>
            </w:pPr>
            <m:oMathPara>
              <m:oMath>
                <m:func>
                  <m:funcPr>
                    <m:ctrlPr>
                      <w:rPr>
                        <w:rFonts w:ascii="Cambria Math" w:hAnsi="Cambria Math"/>
                        <w:i/>
                        <w:rPrChange w:id="63" w:author="Smenderovac, Emily" w:date="2023-08-21T15:22:00Z">
                          <w:rPr>
                            <w:rFonts w:ascii="Cambria Math" w:hAnsi="Cambria Math"/>
                          </w:rPr>
                        </w:rPrChange>
                      </w:rPr>
                    </m:ctrlPr>
                  </m:funcPr>
                  <m:fName>
                    <m:r>
                      <m:rPr>
                        <m:sty m:val="p"/>
                      </m:rPr>
                      <w:rPr>
                        <w:rFonts w:ascii="Cambria Math" w:hAnsi="Cambria Math"/>
                      </w:rPr>
                      <m:t>log</m:t>
                    </m:r>
                  </m:fName>
                  <m:e>
                    <m:d>
                      <m:dPr>
                        <m:ctrlPr>
                          <w:ins w:id="64" w:author="Smenderovac, Emily" w:date="2023-08-21T15:22:00Z">
                            <w:rPr>
                              <w:rFonts w:ascii="Cambria Math" w:hAnsi="Cambria Math"/>
                              <w:i/>
                            </w:rPr>
                          </w:ins>
                        </m:ctrlPr>
                      </m:dPr>
                      <m:e>
                        <m:sSub>
                          <m:sSubPr>
                            <m:ctrlPr>
                              <w:ins w:id="65" w:author="Smenderovac, Emily" w:date="2023-08-21T15:24:00Z">
                                <w:rPr>
                                  <w:rFonts w:ascii="Cambria Math" w:hAnsi="Cambria Math"/>
                                  <w:i/>
                                </w:rPr>
                              </w:ins>
                            </m:ctrlPr>
                          </m:sSubPr>
                          <m:e>
                            <m:r>
                              <w:ins w:id="66" w:author="Smenderovac, Emily" w:date="2023-08-21T15:24:00Z">
                                <w:rPr>
                                  <w:rFonts w:ascii="Cambria Math" w:hAnsi="Cambria Math"/>
                                </w:rPr>
                                <m:t>contaminant</m:t>
                              </w:ins>
                            </m:r>
                          </m:e>
                          <m:sub>
                            <m:r>
                              <w:ins w:id="67" w:author="Smenderovac, Emily" w:date="2023-08-21T15:24:00Z">
                                <w:rPr>
                                  <w:rFonts w:ascii="Cambria Math" w:hAnsi="Cambria Math"/>
                                </w:rPr>
                                <m:t>i</m:t>
                              </w:ins>
                            </m:r>
                          </m:sub>
                        </m:sSub>
                      </m:e>
                    </m:d>
                  </m:e>
                </m:func>
                <m:r>
                  <w:ins w:id="68" w:author="Smenderovac, Emily" w:date="2023-08-21T15:22:00Z">
                    <w:rPr>
                      <w:rFonts w:ascii="Cambria Math" w:hAnsi="Cambria Math"/>
                    </w:rPr>
                    <m:t xml:space="preserve">= </m:t>
                  </w:ins>
                </m:r>
                <m:sSub>
                  <m:sSubPr>
                    <m:ctrlPr>
                      <w:ins w:id="69" w:author="Smenderovac, Emily" w:date="2023-08-21T15:22:00Z">
                        <w:rPr>
                          <w:rFonts w:ascii="Cambria Math" w:hAnsi="Cambria Math"/>
                          <w:i/>
                        </w:rPr>
                      </w:ins>
                    </m:ctrlPr>
                  </m:sSubPr>
                  <m:e>
                    <m:r>
                      <w:ins w:id="70" w:author="Smenderovac, Emily" w:date="2023-08-21T15:23:00Z">
                        <w:rPr>
                          <w:rFonts w:ascii="Cambria Math" w:hAnsi="Cambria Math"/>
                        </w:rPr>
                        <m:t>β</m:t>
                      </w:ins>
                    </m:r>
                  </m:e>
                  <m:sub>
                    <m:r>
                      <w:ins w:id="71" w:author="Smenderovac, Emily" w:date="2023-08-21T15:22:00Z">
                        <w:rPr>
                          <w:rFonts w:ascii="Cambria Math" w:hAnsi="Cambria Math"/>
                        </w:rPr>
                        <m:t>1</m:t>
                      </w:ins>
                    </m:r>
                  </m:sub>
                </m:sSub>
                <m:r>
                  <w:ins w:id="72" w:author="Smenderovac, Emily" w:date="2023-08-21T15:23:00Z">
                    <w:rPr>
                      <w:rFonts w:ascii="Cambria Math" w:hAnsi="Cambria Math"/>
                    </w:rPr>
                    <m:t xml:space="preserve">+ </m:t>
                  </w:ins>
                </m:r>
                <m:sSub>
                  <m:sSubPr>
                    <m:ctrlPr>
                      <w:ins w:id="73" w:author="Smenderovac, Emily" w:date="2023-08-21T15:23:00Z">
                        <w:rPr>
                          <w:rFonts w:ascii="Cambria Math" w:hAnsi="Cambria Math"/>
                          <w:i/>
                        </w:rPr>
                      </w:ins>
                    </m:ctrlPr>
                  </m:sSubPr>
                  <m:e>
                    <m:r>
                      <w:ins w:id="74" w:author="Smenderovac, Emily" w:date="2023-08-21T15:23:00Z">
                        <w:rPr>
                          <w:rFonts w:ascii="Cambria Math" w:hAnsi="Cambria Math"/>
                        </w:rPr>
                        <m:t>β</m:t>
                      </w:ins>
                    </m:r>
                  </m:e>
                  <m:sub>
                    <m:r>
                      <w:ins w:id="75" w:author="Smenderovac, Emily" w:date="2023-08-21T15:23:00Z">
                        <w:rPr>
                          <w:rFonts w:ascii="Cambria Math" w:hAnsi="Cambria Math"/>
                        </w:rPr>
                        <m:t>2</m:t>
                      </w:ins>
                    </m:r>
                  </m:sub>
                </m:sSub>
                <m:r>
                  <w:ins w:id="76" w:author="Smenderovac, Emily" w:date="2023-08-21T15:23:00Z">
                    <w:rPr>
                      <w:rFonts w:ascii="Cambria Math" w:hAnsi="Cambria Math"/>
                    </w:rPr>
                    <m:t>×</m:t>
                  </w:ins>
                </m:r>
                <m:r>
                  <m:rPr>
                    <m:sty m:val="p"/>
                  </m:rPr>
                  <w:rPr>
                    <w:rFonts w:ascii="Cambria Math" w:hAnsi="Cambria Math"/>
                  </w:rPr>
                  <m:t>log⁡</m:t>
                </m:r>
                <m:r>
                  <w:ins w:id="77" w:author="Smenderovac, Emily" w:date="2023-08-21T15:26:00Z">
                    <w:rPr>
                      <w:rFonts w:ascii="Cambria Math" w:hAnsi="Cambria Math"/>
                    </w:rPr>
                    <m:t>(</m:t>
                  </w:ins>
                </m:r>
                <m:sSub>
                  <m:sSubPr>
                    <m:ctrlPr>
                      <w:ins w:id="78" w:author="Smenderovac, Emily" w:date="2023-08-21T15:26:00Z">
                        <w:rPr>
                          <w:rFonts w:ascii="Cambria Math" w:hAnsi="Cambria Math"/>
                          <w:i/>
                        </w:rPr>
                      </w:ins>
                    </m:ctrlPr>
                  </m:sSubPr>
                  <m:e>
                    <m:r>
                      <w:ins w:id="79" w:author="Smenderovac, Emily" w:date="2023-08-21T15:26:00Z">
                        <w:rPr>
                          <w:rFonts w:ascii="Cambria Math" w:hAnsi="Cambria Math"/>
                        </w:rPr>
                        <m:t>weight</m:t>
                      </w:ins>
                    </m:r>
                  </m:e>
                  <m:sub>
                    <m:r>
                      <w:ins w:id="80" w:author="Smenderovac, Emily" w:date="2023-08-21T15:26:00Z">
                        <w:rPr>
                          <w:rFonts w:ascii="Cambria Math" w:hAnsi="Cambria Math"/>
                        </w:rPr>
                        <m:t>i</m:t>
                      </w:ins>
                    </m:r>
                  </m:sub>
                </m:sSub>
                <m:r>
                  <w:ins w:id="81" w:author="Smenderovac, Emily" w:date="2023-08-21T15:26:00Z">
                    <w:rPr>
                      <w:rFonts w:ascii="Cambria Math" w:hAnsi="Cambria Math"/>
                    </w:rPr>
                    <m:t>)</m:t>
                  </w:ins>
                </m:r>
                <m:r>
                  <w:ins w:id="82" w:author="Smenderovac, Emily" w:date="2023-08-21T15:26:00Z">
                    <w:rPr>
                      <w:rFonts w:ascii="Cambria Math" w:hAnsi="Cambria Math"/>
                    </w:rPr>
                    <m:t>+</m:t>
                  </w:ins>
                </m:r>
                <m:sSub>
                  <m:sSubPr>
                    <m:ctrlPr>
                      <w:ins w:id="83" w:author="Smenderovac, Emily" w:date="2023-08-21T15:27:00Z">
                        <w:rPr>
                          <w:rFonts w:ascii="Cambria Math" w:hAnsi="Cambria Math"/>
                          <w:i/>
                        </w:rPr>
                      </w:ins>
                    </m:ctrlPr>
                  </m:sSubPr>
                  <m:e>
                    <m:r>
                      <w:ins w:id="84" w:author="Smenderovac, Emily" w:date="2023-08-21T15:27:00Z">
                        <w:rPr>
                          <w:rFonts w:ascii="Cambria Math" w:hAnsi="Cambria Math"/>
                        </w:rPr>
                        <m:t>ε</m:t>
                      </w:ins>
                    </m:r>
                  </m:e>
                  <m:sub>
                    <m:r>
                      <w:ins w:id="85" w:author="Smenderovac, Emily" w:date="2023-08-21T15:27:00Z">
                        <w:rPr>
                          <w:rFonts w:ascii="Cambria Math" w:hAnsi="Cambria Math"/>
                        </w:rPr>
                        <m:t>i</m:t>
                      </w:ins>
                    </m:r>
                  </m:sub>
                </m:sSub>
                <m:r>
                  <w:ins w:id="86" w:author="Smenderovac, Emily" w:date="2023-08-21T15:26:00Z">
                    <w:rPr>
                      <w:rFonts w:ascii="Cambria Math" w:hAnsi="Cambria Math"/>
                    </w:rPr>
                    <m:t xml:space="preserve"> </m:t>
                  </w:ins>
                </m:r>
              </m:oMath>
            </m:oMathPara>
          </w:p>
          <w:p w14:paraId="47049A3D" w14:textId="24EADC68" w:rsidR="007711B1" w:rsidRPr="00054E93" w:rsidRDefault="007711B1">
            <w:pPr>
              <w:spacing w:line="288" w:lineRule="auto"/>
              <w:ind w:left="-90"/>
              <w:rPr>
                <w:ins w:id="87" w:author="Smenderovac, Emily" w:date="2023-08-21T15:28:00Z"/>
              </w:rPr>
            </w:pPr>
            <m:oMathPara>
              <m:oMath>
                <m:sSub>
                  <m:sSubPr>
                    <m:ctrlPr>
                      <w:ins w:id="88" w:author="Smenderovac, Emily" w:date="2023-08-21T15:29:00Z">
                        <w:rPr>
                          <w:rFonts w:ascii="Cambria Math" w:hAnsi="Cambria Math"/>
                          <w:i/>
                        </w:rPr>
                      </w:ins>
                    </m:ctrlPr>
                  </m:sSubPr>
                  <m:e>
                    <m:r>
                      <w:ins w:id="89" w:author="Smenderovac, Emily" w:date="2023-08-21T15:29:00Z">
                        <w:rPr>
                          <w:rFonts w:ascii="Cambria Math" w:hAnsi="Cambria Math"/>
                        </w:rPr>
                        <m:t>ε</m:t>
                      </w:ins>
                    </m:r>
                  </m:e>
                  <m:sub>
                    <m:r>
                      <w:ins w:id="90" w:author="Smenderovac, Emily" w:date="2023-08-21T15:29:00Z">
                        <w:rPr>
                          <w:rFonts w:ascii="Cambria Math" w:hAnsi="Cambria Math"/>
                        </w:rPr>
                        <m:t>i</m:t>
                      </w:ins>
                    </m:r>
                  </m:sub>
                </m:sSub>
                <m:r>
                  <w:ins w:id="91" w:author="Smenderovac, Emily" w:date="2023-08-21T15:29:00Z">
                    <w:rPr>
                      <w:rFonts w:ascii="Cambria Math" w:hAnsi="Cambria Math"/>
                    </w:rPr>
                    <m:t xml:space="preserve">~ N(0, </m:t>
                  </w:ins>
                </m:r>
                <m:sSup>
                  <m:sSupPr>
                    <m:ctrlPr>
                      <w:ins w:id="92" w:author="Smenderovac, Emily" w:date="2023-08-21T15:29:00Z">
                        <w:rPr>
                          <w:rFonts w:ascii="Cambria Math" w:hAnsi="Cambria Math"/>
                          <w:i/>
                        </w:rPr>
                      </w:ins>
                    </m:ctrlPr>
                  </m:sSupPr>
                  <m:e>
                    <m:r>
                      <w:ins w:id="93" w:author="Smenderovac, Emily" w:date="2023-08-21T15:30:00Z">
                        <w:rPr>
                          <w:rFonts w:ascii="Cambria Math" w:hAnsi="Cambria Math"/>
                        </w:rPr>
                        <m:t>σ</m:t>
                      </w:ins>
                    </m:r>
                  </m:e>
                  <m:sup>
                    <m:r>
                      <w:ins w:id="94" w:author="Smenderovac, Emily" w:date="2023-08-21T15:30:00Z">
                        <w:rPr>
                          <w:rFonts w:ascii="Cambria Math" w:hAnsi="Cambria Math"/>
                        </w:rPr>
                        <m:t>2</m:t>
                      </w:ins>
                    </m:r>
                  </m:sup>
                </m:sSup>
                <m:r>
                  <w:ins w:id="95" w:author="Smenderovac, Emily" w:date="2023-08-21T15:30:00Z">
                    <w:rPr>
                      <w:rFonts w:ascii="Cambria Math" w:hAnsi="Cambria Math"/>
                    </w:rPr>
                    <m:t>)</m:t>
                  </w:ins>
                </m:r>
              </m:oMath>
            </m:oMathPara>
          </w:p>
          <w:p w14:paraId="2F28B190" w14:textId="77777777" w:rsidR="00054E93" w:rsidRDefault="00054E93">
            <w:pPr>
              <w:spacing w:line="288" w:lineRule="auto"/>
              <w:ind w:left="-90"/>
            </w:pPr>
          </w:p>
          <w:p w14:paraId="67119420" w14:textId="0A621A52" w:rsidR="00672206" w:rsidDel="00DB3B91" w:rsidRDefault="00A0103E">
            <w:pPr>
              <w:spacing w:line="288" w:lineRule="auto"/>
              <w:ind w:left="-90"/>
              <w:rPr>
                <w:del w:id="96" w:author="Smenderovac, Emily" w:date="2023-08-21T15:30:00Z"/>
              </w:rPr>
            </w:pPr>
            <w:del w:id="97" w:author="Smenderovac, Emily" w:date="2023-08-21T15:30:00Z">
              <w:r w:rsidDel="00DB3B91">
                <w:rPr>
                  <w:i/>
                </w:rPr>
                <w:delText>log(contaminant</w:delText>
              </w:r>
              <w:r w:rsidDel="00DB3B91">
                <w:rPr>
                  <w:i/>
                  <w:vertAlign w:val="subscript"/>
                </w:rPr>
                <w:delText>i</w:delText>
              </w:r>
              <w:r w:rsidDel="00DB3B91">
                <w:rPr>
                  <w:rFonts w:ascii="Cardo" w:eastAsia="Cardo" w:hAnsi="Cardo" w:cs="Cardo"/>
                  <w:i/>
                </w:rPr>
                <w:delText>) = ꞵ</w:delText>
              </w:r>
              <w:r w:rsidDel="00DB3B91">
                <w:rPr>
                  <w:i/>
                  <w:vertAlign w:val="subscript"/>
                </w:rPr>
                <w:delText>1</w:delText>
              </w:r>
              <w:r w:rsidDel="00DB3B91">
                <w:rPr>
                  <w:rFonts w:ascii="Cardo" w:eastAsia="Cardo" w:hAnsi="Cardo" w:cs="Cardo"/>
                  <w:i/>
                </w:rPr>
                <w:delText xml:space="preserve"> + ꞵ</w:delText>
              </w:r>
              <w:r w:rsidDel="00DB3B91">
                <w:rPr>
                  <w:i/>
                  <w:vertAlign w:val="subscript"/>
                </w:rPr>
                <w:delText>2</w:delText>
              </w:r>
              <w:r w:rsidDel="00DB3B91">
                <w:rPr>
                  <w:i/>
                </w:rPr>
                <w:delText xml:space="preserve"> × log(weight</w:delText>
              </w:r>
              <w:r w:rsidDel="00DB3B91">
                <w:rPr>
                  <w:i/>
                  <w:vertAlign w:val="subscript"/>
                </w:rPr>
                <w:delText>i</w:delText>
              </w:r>
              <w:r w:rsidDel="00DB3B91">
                <w:rPr>
                  <w:i/>
                </w:rPr>
                <w:delText>) + ε</w:delText>
              </w:r>
              <w:r w:rsidDel="00DB3B91">
                <w:rPr>
                  <w:i/>
                  <w:vertAlign w:val="subscript"/>
                </w:rPr>
                <w:delText>i</w:delText>
              </w:r>
              <w:r w:rsidDel="00DB3B91">
                <w:delText xml:space="preserve"> </w:delText>
              </w:r>
            </w:del>
          </w:p>
          <w:p w14:paraId="67119421" w14:textId="2A0A888A" w:rsidR="00672206" w:rsidDel="00DB3B91" w:rsidRDefault="00A0103E">
            <w:pPr>
              <w:spacing w:line="288" w:lineRule="auto"/>
              <w:ind w:left="-90"/>
              <w:rPr>
                <w:del w:id="98" w:author="Smenderovac, Emily" w:date="2023-08-21T15:30:00Z"/>
              </w:rPr>
            </w:pPr>
            <w:del w:id="99" w:author="Smenderovac, Emily" w:date="2023-08-21T15:30:00Z">
              <w:r w:rsidDel="00DB3B91">
                <w:rPr>
                  <w:i/>
                </w:rPr>
                <w:delText>ε</w:delText>
              </w:r>
              <w:r w:rsidDel="00DB3B91">
                <w:rPr>
                  <w:i/>
                  <w:vertAlign w:val="subscript"/>
                </w:rPr>
                <w:delText xml:space="preserve">i  </w:delText>
              </w:r>
              <w:r w:rsidDel="00DB3B91">
                <w:rPr>
                  <w:i/>
                </w:rPr>
                <w:delText>~ N(0, σ</w:delText>
              </w:r>
              <w:r w:rsidDel="00DB3B91">
                <w:rPr>
                  <w:i/>
                  <w:vertAlign w:val="superscript"/>
                </w:rPr>
                <w:delText>2</w:delText>
              </w:r>
              <w:r w:rsidDel="00DB3B91">
                <w:rPr>
                  <w:i/>
                </w:rPr>
                <w:delText>)</w:delText>
              </w:r>
              <w:r w:rsidDel="00DB3B91">
                <w:delText>,</w:delText>
              </w:r>
            </w:del>
          </w:p>
          <w:p w14:paraId="67119422" w14:textId="77777777" w:rsidR="00672206" w:rsidRDefault="00672206">
            <w:pPr>
              <w:spacing w:line="288" w:lineRule="auto"/>
              <w:ind w:left="-90"/>
            </w:pPr>
          </w:p>
          <w:p w14:paraId="67119423" w14:textId="77777777" w:rsidR="00672206" w:rsidRDefault="00A0103E">
            <w:pPr>
              <w:spacing w:line="288" w:lineRule="auto"/>
              <w:ind w:left="-90"/>
            </w:pPr>
            <w:r>
              <w:t xml:space="preserve">where </w:t>
            </w:r>
            <w:r>
              <w:rPr>
                <w:i/>
              </w:rPr>
              <w:t>i</w:t>
            </w:r>
            <w:r>
              <w:t xml:space="preserve"> is an individual fish for a species-waterbody-year combination; these models were run until all combinations were exhausted. </w:t>
            </w:r>
            <w:commentRangeStart w:id="100"/>
            <w:r>
              <w:t>We used these models to generate</w:t>
            </w:r>
            <w:r>
              <w:t xml:space="preserve"> contaminant predictions and their 95% confidence intervals for a representative 1000 g fish per sampling event.</w:t>
            </w:r>
            <w:commentRangeEnd w:id="100"/>
            <w:r w:rsidR="001956CC">
              <w:rPr>
                <w:rStyle w:val="CommentReference"/>
              </w:rPr>
              <w:commentReference w:id="100"/>
            </w:r>
          </w:p>
          <w:p w14:paraId="67119424" w14:textId="77777777" w:rsidR="00672206" w:rsidRDefault="00672206">
            <w:pPr>
              <w:spacing w:line="288" w:lineRule="auto"/>
              <w:ind w:left="-90"/>
            </w:pPr>
          </w:p>
          <w:p w14:paraId="67119425" w14:textId="77777777" w:rsidR="00672206" w:rsidRDefault="00A0103E">
            <w:pPr>
              <w:pStyle w:val="Heading2"/>
              <w:spacing w:line="240" w:lineRule="auto"/>
              <w:ind w:left="-90"/>
            </w:pPr>
            <w:bookmarkStart w:id="101" w:name="_mdjg3u3cwbyk" w:colFirst="0" w:colLast="0"/>
            <w:bookmarkEnd w:id="101"/>
            <w:r>
              <w:t>Mixed effects regression models using maximum likelihood, approximate Bayesian, and Bayesian inference</w:t>
            </w:r>
          </w:p>
          <w:p w14:paraId="67119426" w14:textId="77777777" w:rsidR="00672206" w:rsidRDefault="00672206">
            <w:pPr>
              <w:spacing w:line="240" w:lineRule="auto"/>
              <w:ind w:left="-90"/>
            </w:pPr>
          </w:p>
          <w:p w14:paraId="67119427" w14:textId="77777777" w:rsidR="00672206" w:rsidRDefault="00A0103E">
            <w:pPr>
              <w:spacing w:line="240" w:lineRule="auto"/>
              <w:ind w:left="-90"/>
            </w:pPr>
            <w:r>
              <w:t>For each contaminant-species combination, we developed log-contaminant (ug/g) by log-weight (g) mixed effects regression models. We allowed for random variation in the slope and intercept per waterbody and random variation in the intercept by sampling even</w:t>
            </w:r>
            <w:r>
              <w:t xml:space="preserve">t (i.e., waterbody-year combination). This identical model structure was fit using maximum likelihood inference in </w:t>
            </w:r>
            <w:r>
              <w:rPr>
                <w:i/>
              </w:rPr>
              <w:t>lme4</w:t>
            </w:r>
            <w:r>
              <w:t xml:space="preserve"> (</w:t>
            </w:r>
            <w:r>
              <w:rPr>
                <w:b/>
              </w:rPr>
              <w:t>ML</w:t>
            </w:r>
            <w:r>
              <w:t xml:space="preserve"> models; cite </w:t>
            </w:r>
            <w:r>
              <w:rPr>
                <w:highlight w:val="yellow"/>
              </w:rPr>
              <w:t>XX</w:t>
            </w:r>
            <w:r>
              <w:t xml:space="preserve">), using approximate Bayesian inference using integrated nested Laplace approximation in </w:t>
            </w:r>
            <w:r>
              <w:rPr>
                <w:i/>
              </w:rPr>
              <w:t xml:space="preserve">INLA </w:t>
            </w:r>
            <w:r>
              <w:t xml:space="preserve">through </w:t>
            </w:r>
            <w:r>
              <w:rPr>
                <w:i/>
              </w:rPr>
              <w:t xml:space="preserve">R-INLA </w:t>
            </w:r>
            <w:r>
              <w:t>(</w:t>
            </w:r>
            <w:r>
              <w:rPr>
                <w:b/>
              </w:rPr>
              <w:t>AB</w:t>
            </w:r>
            <w:r>
              <w:t xml:space="preserve"> mode</w:t>
            </w:r>
            <w:r>
              <w:t xml:space="preserve">ls; cite </w:t>
            </w:r>
            <w:r>
              <w:rPr>
                <w:highlight w:val="yellow"/>
              </w:rPr>
              <w:t>XX</w:t>
            </w:r>
            <w:r>
              <w:t xml:space="preserve">), and using Bayesian inference with Markov Chain Monte Carlo in </w:t>
            </w:r>
            <w:r>
              <w:rPr>
                <w:i/>
              </w:rPr>
              <w:t xml:space="preserve">Stan </w:t>
            </w:r>
            <w:r>
              <w:t xml:space="preserve">through </w:t>
            </w:r>
            <w:r>
              <w:rPr>
                <w:i/>
              </w:rPr>
              <w:t xml:space="preserve">rstanarm </w:t>
            </w:r>
            <w:r>
              <w:t>(</w:t>
            </w:r>
            <w:r>
              <w:rPr>
                <w:b/>
              </w:rPr>
              <w:t>B</w:t>
            </w:r>
            <w:r>
              <w:t xml:space="preserve"> models; cite XX) in </w:t>
            </w:r>
            <w:r>
              <w:rPr>
                <w:i/>
              </w:rPr>
              <w:t>R</w:t>
            </w:r>
            <w:r>
              <w:t xml:space="preserve"> (cite </w:t>
            </w:r>
            <w:r>
              <w:rPr>
                <w:highlight w:val="yellow"/>
              </w:rPr>
              <w:t>XX</w:t>
            </w:r>
            <w:r>
              <w:t xml:space="preserve">). We used default priors for both </w:t>
            </w:r>
            <w:r>
              <w:rPr>
                <w:i/>
              </w:rPr>
              <w:t xml:space="preserve">R-INLA </w:t>
            </w:r>
            <w:r>
              <w:t xml:space="preserve">and </w:t>
            </w:r>
            <w:r>
              <w:rPr>
                <w:i/>
              </w:rPr>
              <w:t>rstanarm’s</w:t>
            </w:r>
            <w:r>
              <w:t xml:space="preserve"> </w:t>
            </w:r>
            <w:r>
              <w:rPr>
                <w:i/>
              </w:rPr>
              <w:t xml:space="preserve">Stan </w:t>
            </w:r>
            <w:r>
              <w:t xml:space="preserve">implementation; we used </w:t>
            </w:r>
            <w:r>
              <w:rPr>
                <w:highlight w:val="yellow"/>
              </w:rPr>
              <w:t>XX</w:t>
            </w:r>
            <w:r>
              <w:t xml:space="preserve"> chains, a </w:t>
            </w:r>
            <w:r>
              <w:rPr>
                <w:highlight w:val="yellow"/>
              </w:rPr>
              <w:t>XX</w:t>
            </w:r>
            <w:r>
              <w:t xml:space="preserve"> burn-in, and a </w:t>
            </w:r>
            <w:r>
              <w:rPr>
                <w:highlight w:val="yellow"/>
              </w:rPr>
              <w:t>XX</w:t>
            </w:r>
            <w:r>
              <w:t xml:space="preserve"> sampl</w:t>
            </w:r>
            <w:r>
              <w:t xml:space="preserve">ing rate for the </w:t>
            </w:r>
            <w:r>
              <w:rPr>
                <w:i/>
              </w:rPr>
              <w:t>Stan</w:t>
            </w:r>
            <w:r>
              <w:t xml:space="preserve"> model. We undertook posterior sampling checks for the </w:t>
            </w:r>
            <w:r>
              <w:rPr>
                <w:i/>
              </w:rPr>
              <w:t>R-INLA</w:t>
            </w:r>
            <w:r>
              <w:t xml:space="preserve"> and </w:t>
            </w:r>
            <w:r>
              <w:rPr>
                <w:i/>
              </w:rPr>
              <w:t>Stan</w:t>
            </w:r>
            <w:r>
              <w:t xml:space="preserve"> model. Conceptually, the set of models looked like:</w:t>
            </w:r>
          </w:p>
          <w:p w14:paraId="67119428" w14:textId="77777777" w:rsidR="00672206" w:rsidRDefault="00672206">
            <w:pPr>
              <w:spacing w:line="240" w:lineRule="auto"/>
              <w:ind w:left="-90"/>
            </w:pPr>
          </w:p>
          <w:p w14:paraId="67119429" w14:textId="77777777" w:rsidR="00672206" w:rsidRDefault="00A0103E">
            <w:pPr>
              <w:spacing w:line="288" w:lineRule="auto"/>
              <w:ind w:left="-90"/>
            </w:pPr>
            <w:r>
              <w:rPr>
                <w:i/>
              </w:rPr>
              <w:t>log(contaminant</w:t>
            </w:r>
            <w:r>
              <w:rPr>
                <w:i/>
                <w:vertAlign w:val="subscript"/>
              </w:rPr>
              <w:t>ijk</w:t>
            </w:r>
            <w:r>
              <w:rPr>
                <w:rFonts w:ascii="Cardo" w:eastAsia="Cardo" w:hAnsi="Cardo" w:cs="Cardo"/>
                <w:i/>
              </w:rPr>
              <w:t>) = ꞵ</w:t>
            </w:r>
            <w:r>
              <w:rPr>
                <w:i/>
                <w:vertAlign w:val="subscript"/>
              </w:rPr>
              <w:t>1</w:t>
            </w:r>
            <w:r>
              <w:rPr>
                <w:rFonts w:ascii="Cardo" w:eastAsia="Cardo" w:hAnsi="Cardo" w:cs="Cardo"/>
                <w:i/>
              </w:rPr>
              <w:t xml:space="preserve"> + ꞵ</w:t>
            </w:r>
            <w:r>
              <w:rPr>
                <w:i/>
                <w:vertAlign w:val="subscript"/>
              </w:rPr>
              <w:t>2</w:t>
            </w:r>
            <w:r>
              <w:rPr>
                <w:i/>
              </w:rPr>
              <w:t xml:space="preserve"> × log(weight</w:t>
            </w:r>
            <w:r>
              <w:rPr>
                <w:i/>
                <w:vertAlign w:val="subscript"/>
              </w:rPr>
              <w:t>ijk</w:t>
            </w:r>
            <w:r>
              <w:rPr>
                <w:i/>
              </w:rPr>
              <w:t>) + b b</w:t>
            </w:r>
            <w:r>
              <w:rPr>
                <w:i/>
                <w:vertAlign w:val="subscript"/>
              </w:rPr>
              <w:t>1j</w:t>
            </w:r>
            <w:r>
              <w:rPr>
                <w:i/>
              </w:rPr>
              <w:t xml:space="preserve"> + b</w:t>
            </w:r>
            <w:r>
              <w:rPr>
                <w:vertAlign w:val="subscript"/>
              </w:rPr>
              <w:t>1</w:t>
            </w:r>
            <w:r>
              <w:rPr>
                <w:i/>
                <w:vertAlign w:val="subscript"/>
              </w:rPr>
              <w:t>jk</w:t>
            </w:r>
            <w:r>
              <w:rPr>
                <w:i/>
              </w:rPr>
              <w:t xml:space="preserve">  ε</w:t>
            </w:r>
            <w:r>
              <w:rPr>
                <w:i/>
                <w:vertAlign w:val="subscript"/>
              </w:rPr>
              <w:t>i</w:t>
            </w:r>
            <w:r>
              <w:t xml:space="preserve"> </w:t>
            </w:r>
          </w:p>
          <w:p w14:paraId="6711942A" w14:textId="77777777" w:rsidR="00672206" w:rsidRDefault="00A0103E">
            <w:pPr>
              <w:spacing w:line="240" w:lineRule="auto"/>
              <w:ind w:left="-90"/>
            </w:pPr>
            <w:r>
              <w:rPr>
                <w:i/>
              </w:rPr>
              <w:t>ε</w:t>
            </w:r>
            <w:r>
              <w:rPr>
                <w:i/>
                <w:vertAlign w:val="subscript"/>
              </w:rPr>
              <w:t xml:space="preserve">i  </w:t>
            </w:r>
            <w:r>
              <w:rPr>
                <w:i/>
              </w:rPr>
              <w:t>~ N(0, σ</w:t>
            </w:r>
            <w:r>
              <w:rPr>
                <w:i/>
                <w:vertAlign w:val="superscript"/>
              </w:rPr>
              <w:t>2</w:t>
            </w:r>
            <w:r>
              <w:rPr>
                <w:i/>
              </w:rPr>
              <w:t>)</w:t>
            </w:r>
            <w:r>
              <w:t xml:space="preserve"> ,</w:t>
            </w:r>
          </w:p>
          <w:p w14:paraId="6711942B" w14:textId="77777777" w:rsidR="00672206" w:rsidRDefault="00672206">
            <w:pPr>
              <w:spacing w:line="240" w:lineRule="auto"/>
              <w:ind w:left="-90"/>
            </w:pPr>
          </w:p>
          <w:p w14:paraId="6711942C" w14:textId="77777777" w:rsidR="00672206" w:rsidRDefault="00A0103E">
            <w:pPr>
              <w:spacing w:line="240" w:lineRule="auto"/>
              <w:ind w:left="-90"/>
            </w:pPr>
            <w:commentRangeStart w:id="102"/>
            <w:r>
              <w:t>L</w:t>
            </w:r>
            <w:r>
              <w:t>og(contaminant</w:t>
            </w:r>
            <w:r>
              <w:rPr>
                <w:vertAlign w:val="subscript"/>
              </w:rPr>
              <w:t>xyz</w:t>
            </w:r>
            <w:r>
              <w:t>) = Intercept + Log(Weight</w:t>
            </w:r>
            <w:r>
              <w:rPr>
                <w:vertAlign w:val="subscript"/>
              </w:rPr>
              <w:t>xyz</w:t>
            </w:r>
            <w:r>
              <w:t>) + (Log(Weight</w:t>
            </w:r>
            <w:r>
              <w:rPr>
                <w:vertAlign w:val="subscript"/>
              </w:rPr>
              <w:t>iy</w:t>
            </w:r>
            <w:r>
              <w:t>)|Lake</w:t>
            </w:r>
            <w:r>
              <w:rPr>
                <w:vertAlign w:val="subscript"/>
              </w:rPr>
              <w:t>iy</w:t>
            </w:r>
            <w:r>
              <w:t>) + (1|Lake:Year</w:t>
            </w:r>
            <w:r>
              <w:rPr>
                <w:vertAlign w:val="subscript"/>
              </w:rPr>
              <w:t>iyz</w:t>
            </w:r>
            <w:r>
              <w:t xml:space="preserve">) for species </w:t>
            </w:r>
            <w:r>
              <w:rPr>
                <w:i/>
              </w:rPr>
              <w:t>i</w:t>
            </w:r>
            <w:r>
              <w:t xml:space="preserve">. </w:t>
            </w:r>
            <w:commentRangeEnd w:id="102"/>
            <w:r>
              <w:commentReference w:id="102"/>
            </w:r>
          </w:p>
          <w:p w14:paraId="6711942D" w14:textId="77777777" w:rsidR="00672206" w:rsidRDefault="00672206">
            <w:pPr>
              <w:spacing w:line="240" w:lineRule="auto"/>
              <w:ind w:left="-90"/>
            </w:pPr>
          </w:p>
          <w:p w14:paraId="6711942E" w14:textId="77777777" w:rsidR="00672206" w:rsidRDefault="00A0103E">
            <w:pPr>
              <w:spacing w:line="240" w:lineRule="auto"/>
              <w:ind w:left="-90"/>
            </w:pPr>
            <w:r>
              <w:t>Again, we used these models to generate contaminant predictions and their 95% confidence intervals for a representative 1000 g fish for each spe</w:t>
            </w:r>
            <w:r>
              <w:t>cies-waterbody-year combination. For ML models, we generated 95% bootstrapped confidence intervals for the model coefficients and predictions. In ML models, predictions typically do not incorporate uncertainty of the random effects; we partially overcame t</w:t>
            </w:r>
            <w:r>
              <w:t xml:space="preserve">his by using </w:t>
            </w:r>
            <w:r>
              <w:rPr>
                <w:i/>
              </w:rPr>
              <w:t>lme4’s</w:t>
            </w:r>
            <w:r>
              <w:t xml:space="preserve"> “bootMer” parametric bootstrapping with 2000 simulations and </w:t>
            </w:r>
            <w:r>
              <w:rPr>
                <w:i/>
              </w:rPr>
              <w:t xml:space="preserve">use.u = TRUE </w:t>
            </w:r>
            <w:r>
              <w:t xml:space="preserve">settings - this assumes random effect estimates as constant but resamples at the observation-level (cite </w:t>
            </w:r>
            <w:r>
              <w:rPr>
                <w:highlight w:val="yellow"/>
              </w:rPr>
              <w:t>bootMer documation</w:t>
            </w:r>
            <w:r>
              <w:t xml:space="preserve">). For the AB and B </w:t>
            </w:r>
            <w:r>
              <w:lastRenderedPageBreak/>
              <w:t>models, we generate</w:t>
            </w:r>
            <w:r>
              <w:t>d analogous 0.5 quantile and 95% credible intervals (0.025 and 0.975 quantiles) from the posterior distributions.</w:t>
            </w:r>
          </w:p>
          <w:p w14:paraId="6711942F" w14:textId="77777777" w:rsidR="00672206" w:rsidRDefault="00672206">
            <w:pPr>
              <w:spacing w:line="240" w:lineRule="auto"/>
              <w:ind w:left="-90"/>
            </w:pPr>
          </w:p>
          <w:p w14:paraId="67119430" w14:textId="77777777" w:rsidR="00672206" w:rsidRDefault="00A0103E">
            <w:pPr>
              <w:pStyle w:val="Heading2"/>
              <w:spacing w:line="240" w:lineRule="auto"/>
              <w:ind w:left="-90"/>
              <w:rPr>
                <w:i w:val="0"/>
              </w:rPr>
            </w:pPr>
            <w:bookmarkStart w:id="103" w:name="_mfdpazfq5yx7" w:colFirst="0" w:colLast="0"/>
            <w:bookmarkEnd w:id="103"/>
            <w:r>
              <w:t>Comparing fit and accuracy of predictions across model types</w:t>
            </w:r>
            <w:r>
              <w:rPr>
                <w:i w:val="0"/>
              </w:rPr>
              <w:t xml:space="preserve"> </w:t>
            </w:r>
          </w:p>
          <w:p w14:paraId="67119431" w14:textId="77777777" w:rsidR="00672206" w:rsidRDefault="00672206">
            <w:pPr>
              <w:pStyle w:val="Heading3"/>
              <w:spacing w:line="240" w:lineRule="auto"/>
              <w:ind w:left="-90"/>
              <w:rPr>
                <w:ins w:id="104" w:author="Brian Kielstra" w:date="2022-03-07T01:13:00Z"/>
                <w:i w:val="0"/>
              </w:rPr>
            </w:pPr>
          </w:p>
          <w:p w14:paraId="67119432" w14:textId="77777777" w:rsidR="00672206" w:rsidRDefault="00A0103E">
            <w:pPr>
              <w:spacing w:line="240" w:lineRule="auto"/>
              <w:ind w:left="-90"/>
              <w:rPr>
                <w:ins w:id="105" w:author="Brian Kielstra" w:date="2022-03-07T01:13:00Z"/>
              </w:rPr>
            </w:pPr>
            <w:ins w:id="106" w:author="Brian Kielstra" w:date="2022-03-07T01:13:00Z">
              <w:r>
                <w:t>We calculated four measures of fit to compare across model types. We calculate</w:t>
              </w:r>
              <w:r>
                <w:t>d the root mean squared error (RMSE) at the individual lake level, RMSE</w:t>
              </w:r>
              <w:r>
                <w:rPr>
                  <w:vertAlign w:val="subscript"/>
                </w:rPr>
                <w:t>event</w:t>
              </w:r>
              <w:r>
                <w:t>, and pooling all observations, RMSEglobal. Similarly, we took the R2 from a linear model of observed versus fitted values at the sampling event level, R2</w:t>
              </w:r>
              <w:r>
                <w:rPr>
                  <w:vertAlign w:val="subscript"/>
                </w:rPr>
                <w:t>event</w:t>
              </w:r>
              <w:r>
                <w:t>, and pooling all obs</w:t>
              </w:r>
              <w:r>
                <w:t xml:space="preserve">ervations R2global. This gave us a means of comparing SER with the mixed effects models. </w:t>
              </w:r>
            </w:ins>
          </w:p>
          <w:p w14:paraId="67119433" w14:textId="77777777" w:rsidR="00672206" w:rsidRPr="006D077A" w:rsidRDefault="00672206" w:rsidP="00672206">
            <w:pPr>
              <w:spacing w:line="240" w:lineRule="auto"/>
              <w:pPrChange w:id="107" w:author="Brian Kielstra" w:date="2022-03-07T01:13:00Z">
                <w:pPr>
                  <w:pStyle w:val="Heading3"/>
                  <w:spacing w:line="240" w:lineRule="auto"/>
                  <w:ind w:left="-90"/>
                </w:pPr>
              </w:pPrChange>
            </w:pPr>
            <w:bookmarkStart w:id="108" w:name="_hi2w9ztstzfi" w:colFirst="0" w:colLast="0"/>
            <w:bookmarkEnd w:id="108"/>
          </w:p>
          <w:p w14:paraId="67119434" w14:textId="77777777" w:rsidR="00672206" w:rsidRDefault="00A0103E">
            <w:pPr>
              <w:spacing w:line="240" w:lineRule="auto"/>
              <w:ind w:left="-90"/>
            </w:pPr>
            <w:r>
              <w:t xml:space="preserve">In addition to evaluating model fit, we used 1000 g +/- 50 g fish from the Hg dataset and </w:t>
            </w:r>
            <w:r>
              <w:t>As dataset for comparing predictions against observations. We used RMSE</w:t>
            </w:r>
            <w:ins w:id="109" w:author="Brian Kielstra" w:date="2022-03-07T01:20:00Z">
              <w:r>
                <w:t>global</w:t>
              </w:r>
            </w:ins>
            <w:r>
              <w:t xml:space="preserve"> and R</w:t>
            </w:r>
            <w:r>
              <w:rPr>
                <w:vertAlign w:val="superscript"/>
              </w:rPr>
              <w:t>2</w:t>
            </w:r>
            <w:ins w:id="110" w:author="Brian Kielstra" w:date="2022-03-07T01:20:00Z">
              <w:r>
                <w:rPr>
                  <w:vertAlign w:val="superscript"/>
                </w:rPr>
                <w:t>global</w:t>
              </w:r>
            </w:ins>
            <w:r>
              <w:t xml:space="preserve"> for each contaminant-species-model type (SER, ML, AB, and B) combination</w:t>
            </w:r>
            <w:ins w:id="111" w:author="Brian Kielstra" w:date="2022-03-07T01:20:00Z">
              <w:r>
                <w:t xml:space="preserve"> for comparison.</w:t>
              </w:r>
            </w:ins>
            <w:del w:id="112" w:author="Brian Kielstra" w:date="2022-03-07T01:20:00Z">
              <w:r>
                <w:delText>.</w:delText>
              </w:r>
            </w:del>
            <w:r>
              <w:t xml:space="preserve">   </w:t>
            </w:r>
          </w:p>
          <w:p w14:paraId="67119435" w14:textId="77777777" w:rsidR="00672206" w:rsidRDefault="00672206">
            <w:pPr>
              <w:spacing w:line="240" w:lineRule="auto"/>
              <w:ind w:left="-90"/>
            </w:pPr>
          </w:p>
          <w:p w14:paraId="67119436" w14:textId="77777777" w:rsidR="00672206" w:rsidRDefault="00A0103E">
            <w:pPr>
              <w:pStyle w:val="Heading2"/>
              <w:spacing w:line="240" w:lineRule="auto"/>
              <w:ind w:left="-90"/>
            </w:pPr>
            <w:bookmarkStart w:id="113" w:name="_nwm1tvlnvu99" w:colFirst="0" w:colLast="0"/>
            <w:bookmarkEnd w:id="113"/>
            <w:r>
              <w:t>Visually comparing precision of predictions when increasing sampling ev</w:t>
            </w:r>
            <w:r>
              <w:t xml:space="preserve">ent observations </w:t>
            </w:r>
          </w:p>
          <w:p w14:paraId="67119437" w14:textId="77777777" w:rsidR="00672206" w:rsidRDefault="00672206">
            <w:pPr>
              <w:spacing w:line="240" w:lineRule="auto"/>
              <w:ind w:left="-90"/>
              <w:rPr>
                <w:i/>
              </w:rPr>
            </w:pPr>
          </w:p>
          <w:p w14:paraId="67119438" w14:textId="77777777" w:rsidR="00672206" w:rsidRDefault="00A0103E">
            <w:pPr>
              <w:spacing w:line="240" w:lineRule="auto"/>
              <w:ind w:left="-90"/>
            </w:pPr>
            <w:r>
              <w:t>For a subset of contaminant-species-waterbody-year combinations, we compared the precision of 1000 g fish predictions when increasing sampling event observations. To do this, we first took the waterbody-year combination with the most sam</w:t>
            </w:r>
            <w:r>
              <w:t xml:space="preserve">ples per contaminant-species combination. We then randomly sampled one observation and excluded all others from the sampling event, re-ran the models, and generated the 1000 g fish predictions and associated 95% confidence/credible interval. In subsequent </w:t>
            </w:r>
            <w:r>
              <w:t>runs, we added a new randomly sampled observation to the previously selected observation(s) while excluding others. We did not track the effect of increasing sampling event observations with the Bayesian inference model since each model took</w:t>
            </w:r>
            <w:ins w:id="114" w:author="Brian Kielstra" w:date="2022-03-07T01:21:00Z">
              <w:r>
                <w:t xml:space="preserve"> approximately</w:t>
              </w:r>
            </w:ins>
            <w:r>
              <w:t xml:space="preserve"> </w:t>
            </w:r>
            <w:r>
              <w:t xml:space="preserve">XX hours to run and XX x XX iterations made this investigation unfeasible. For display purposes, we found this to be reasonable. </w:t>
            </w:r>
          </w:p>
          <w:p w14:paraId="67119439" w14:textId="77777777" w:rsidR="00672206" w:rsidRDefault="00672206">
            <w:pPr>
              <w:spacing w:line="240" w:lineRule="auto"/>
              <w:ind w:left="-90"/>
            </w:pPr>
          </w:p>
          <w:p w14:paraId="6711943A" w14:textId="77777777" w:rsidR="00672206" w:rsidRDefault="00A0103E">
            <w:pPr>
              <w:spacing w:line="240" w:lineRule="auto"/>
              <w:ind w:left="-90"/>
            </w:pPr>
            <w:r>
              <w:rPr>
                <w:i/>
                <w:highlight w:val="yellow"/>
              </w:rPr>
              <w:t xml:space="preserve">Other </w:t>
            </w:r>
            <w:commentRangeStart w:id="115"/>
            <w:commentRangeStart w:id="116"/>
            <w:commentRangeStart w:id="117"/>
            <w:r>
              <w:rPr>
                <w:i/>
                <w:highlight w:val="yellow"/>
              </w:rPr>
              <w:t xml:space="preserve">comparisons </w:t>
            </w:r>
            <w:commentRangeEnd w:id="115"/>
            <w:r>
              <w:commentReference w:id="115"/>
            </w:r>
            <w:commentRangeEnd w:id="116"/>
            <w:r>
              <w:commentReference w:id="116"/>
            </w:r>
            <w:commentRangeEnd w:id="117"/>
            <w:r>
              <w:commentReference w:id="117"/>
            </w:r>
            <w:r>
              <w:rPr>
                <w:i/>
                <w:highlight w:val="yellow"/>
              </w:rPr>
              <w:t>or interest?</w:t>
            </w:r>
          </w:p>
          <w:p w14:paraId="6711943B" w14:textId="77777777" w:rsidR="00672206" w:rsidRDefault="00672206">
            <w:pPr>
              <w:spacing w:line="240" w:lineRule="auto"/>
              <w:ind w:left="-90"/>
            </w:pPr>
          </w:p>
          <w:p w14:paraId="6711943C" w14:textId="77777777" w:rsidR="00672206" w:rsidRDefault="00672206">
            <w:pPr>
              <w:spacing w:line="240" w:lineRule="auto"/>
              <w:ind w:left="-90"/>
            </w:pPr>
          </w:p>
          <w:p w14:paraId="6711943D" w14:textId="77777777" w:rsidR="00672206" w:rsidRDefault="00A0103E">
            <w:pPr>
              <w:pStyle w:val="Heading1"/>
              <w:spacing w:line="240" w:lineRule="auto"/>
              <w:ind w:left="-90"/>
            </w:pPr>
            <w:bookmarkStart w:id="118" w:name="_4liko7wld4iw" w:colFirst="0" w:colLast="0"/>
            <w:bookmarkEnd w:id="118"/>
            <w:r>
              <w:t>Results and discussion</w:t>
            </w:r>
          </w:p>
          <w:p w14:paraId="6711943E" w14:textId="77777777" w:rsidR="00672206" w:rsidRDefault="00672206">
            <w:pPr>
              <w:spacing w:line="240" w:lineRule="auto"/>
            </w:pPr>
          </w:p>
          <w:p w14:paraId="6711943F" w14:textId="77777777" w:rsidR="00672206" w:rsidRDefault="00A0103E">
            <w:pPr>
              <w:spacing w:line="240" w:lineRule="auto"/>
              <w:ind w:hanging="90"/>
            </w:pPr>
            <w:commentRangeStart w:id="119"/>
            <w:r>
              <w:rPr>
                <w:highlight w:val="yellow"/>
              </w:rPr>
              <w:t>General results here</w:t>
            </w:r>
            <w:r>
              <w:t xml:space="preserve"> </w:t>
            </w:r>
            <w:commentRangeEnd w:id="119"/>
            <w:r>
              <w:commentReference w:id="119"/>
            </w:r>
          </w:p>
          <w:p w14:paraId="67119440" w14:textId="77777777" w:rsidR="00672206" w:rsidRDefault="00672206">
            <w:pPr>
              <w:spacing w:line="240" w:lineRule="auto"/>
              <w:ind w:hanging="90"/>
            </w:pPr>
          </w:p>
          <w:p w14:paraId="67119441" w14:textId="77777777" w:rsidR="00672206" w:rsidRDefault="00A0103E">
            <w:pPr>
              <w:spacing w:line="240" w:lineRule="auto"/>
              <w:ind w:hanging="90"/>
              <w:rPr>
                <w:i/>
              </w:rPr>
            </w:pPr>
            <w:r>
              <w:rPr>
                <w:i/>
              </w:rPr>
              <w:t xml:space="preserve">Hg- and As-weight relationships </w:t>
            </w:r>
          </w:p>
          <w:p w14:paraId="67119442" w14:textId="77777777" w:rsidR="00672206" w:rsidRDefault="00672206">
            <w:pPr>
              <w:spacing w:line="240" w:lineRule="auto"/>
              <w:ind w:hanging="90"/>
              <w:rPr>
                <w:i/>
              </w:rPr>
            </w:pPr>
          </w:p>
          <w:p w14:paraId="67119443" w14:textId="77777777" w:rsidR="00672206" w:rsidRDefault="00A0103E">
            <w:pPr>
              <w:spacing w:line="240" w:lineRule="auto"/>
              <w:ind w:hanging="90"/>
            </w:pPr>
            <w:r>
              <w:t xml:space="preserve">In general, </w:t>
            </w:r>
          </w:p>
          <w:p w14:paraId="67119444" w14:textId="77777777" w:rsidR="00672206" w:rsidRDefault="00672206">
            <w:pPr>
              <w:spacing w:line="240" w:lineRule="auto"/>
            </w:pPr>
          </w:p>
          <w:p w14:paraId="67119445" w14:textId="77777777" w:rsidR="00672206" w:rsidRDefault="00A0103E">
            <w:pPr>
              <w:pStyle w:val="Heading2"/>
              <w:spacing w:line="240" w:lineRule="auto"/>
              <w:ind w:left="-90"/>
              <w:rPr>
                <w:i w:val="0"/>
              </w:rPr>
            </w:pPr>
            <w:bookmarkStart w:id="120" w:name="_o2zqan4iftk1" w:colFirst="0" w:colLast="0"/>
            <w:bookmarkEnd w:id="120"/>
            <w:r>
              <w:t xml:space="preserve">Model summaries </w:t>
            </w:r>
          </w:p>
          <w:p w14:paraId="67119446" w14:textId="77777777" w:rsidR="00672206" w:rsidRDefault="00672206">
            <w:pPr>
              <w:spacing w:line="240" w:lineRule="auto"/>
            </w:pPr>
          </w:p>
          <w:p w14:paraId="67119447" w14:textId="77777777" w:rsidR="00672206" w:rsidRDefault="00A0103E">
            <w:pPr>
              <w:spacing w:line="240" w:lineRule="auto"/>
              <w:ind w:hanging="90"/>
            </w:pPr>
            <w:r>
              <w:rPr>
                <w:highlight w:val="yellow"/>
              </w:rPr>
              <w:t>Format - descriptor format and up to two follow up paragraphs</w:t>
            </w:r>
            <w:r>
              <w:t xml:space="preserve"> </w:t>
            </w:r>
          </w:p>
          <w:p w14:paraId="67119448" w14:textId="77777777" w:rsidR="00672206" w:rsidRDefault="00672206">
            <w:pPr>
              <w:spacing w:line="240" w:lineRule="auto"/>
              <w:ind w:left="-90"/>
            </w:pPr>
          </w:p>
          <w:p w14:paraId="67119449" w14:textId="77777777" w:rsidR="00672206" w:rsidRDefault="00A0103E">
            <w:pPr>
              <w:spacing w:line="240" w:lineRule="auto"/>
              <w:ind w:left="-90"/>
            </w:pPr>
            <w:r>
              <w:t xml:space="preserve">The mixed effects models produced more predictions than the SER models. For Hg, we could use seven more lakes for LT, 53 more for NP, and 23 more for WE than the SER approach (i.e., </w:t>
            </w:r>
            <w:commentRangeStart w:id="121"/>
            <w:r>
              <w:t>sampling events with &lt;4 fish were discarded</w:t>
            </w:r>
            <w:commentRangeEnd w:id="121"/>
            <w:r>
              <w:commentReference w:id="121"/>
            </w:r>
            <w:r>
              <w:t xml:space="preserve">). For As, we could use </w:t>
            </w:r>
            <w:r>
              <w:rPr>
                <w:highlight w:val="yellow"/>
              </w:rPr>
              <w:t>XX</w:t>
            </w:r>
            <w:r>
              <w:t xml:space="preserve"> m</w:t>
            </w:r>
            <w:r>
              <w:t xml:space="preserve">ore for LT, </w:t>
            </w:r>
            <w:r>
              <w:rPr>
                <w:highlight w:val="yellow"/>
              </w:rPr>
              <w:t>XX</w:t>
            </w:r>
            <w:r>
              <w:t xml:space="preserve"> more for NP, and </w:t>
            </w:r>
            <w:r>
              <w:rPr>
                <w:highlight w:val="yellow"/>
              </w:rPr>
              <w:t>XX</w:t>
            </w:r>
            <w:r>
              <w:t xml:space="preserve"> more for WE than the SER approach.  </w:t>
            </w:r>
          </w:p>
          <w:p w14:paraId="6711944A" w14:textId="77777777" w:rsidR="00672206" w:rsidRDefault="00672206">
            <w:pPr>
              <w:spacing w:line="240" w:lineRule="auto"/>
              <w:ind w:left="-90"/>
            </w:pPr>
          </w:p>
          <w:p w14:paraId="6711944B" w14:textId="77777777" w:rsidR="00672206" w:rsidRDefault="00A0103E">
            <w:pPr>
              <w:spacing w:line="240" w:lineRule="auto"/>
              <w:ind w:left="-90"/>
            </w:pPr>
            <w:r>
              <w:t>The models were a good fit for the data based on the R</w:t>
            </w:r>
            <w:r>
              <w:rPr>
                <w:vertAlign w:val="superscript"/>
              </w:rPr>
              <w:t>2</w:t>
            </w:r>
            <w:r>
              <w:t xml:space="preserve"> of linear models relating fitted values to the observed values.</w:t>
            </w:r>
          </w:p>
          <w:p w14:paraId="6711944C" w14:textId="77777777" w:rsidR="00672206" w:rsidRDefault="00672206">
            <w:pPr>
              <w:spacing w:line="240" w:lineRule="auto"/>
              <w:ind w:left="-90"/>
            </w:pPr>
          </w:p>
          <w:p w14:paraId="6711944D" w14:textId="77777777" w:rsidR="00672206" w:rsidRDefault="00A0103E">
            <w:pPr>
              <w:pStyle w:val="Heading2"/>
              <w:spacing w:line="240" w:lineRule="auto"/>
              <w:ind w:left="-90"/>
            </w:pPr>
            <w:bookmarkStart w:id="122" w:name="_mzzb3ad3nfjj" w:colFirst="0" w:colLast="0"/>
            <w:bookmarkEnd w:id="122"/>
            <w:r>
              <w:t xml:space="preserve">Comparing accuracy of predictions across model types  </w:t>
            </w:r>
          </w:p>
          <w:p w14:paraId="6711944E" w14:textId="77777777" w:rsidR="00672206" w:rsidRDefault="00672206">
            <w:pPr>
              <w:spacing w:line="240" w:lineRule="auto"/>
            </w:pPr>
          </w:p>
          <w:p w14:paraId="6711944F" w14:textId="77777777" w:rsidR="00672206" w:rsidRDefault="00A0103E">
            <w:pPr>
              <w:spacing w:line="240" w:lineRule="auto"/>
              <w:ind w:hanging="90"/>
            </w:pPr>
            <w:r>
              <w:t xml:space="preserve">The 1000 g predictions were a good fit to the </w:t>
            </w:r>
            <w:commentRangeStart w:id="123"/>
            <w:r>
              <w:t xml:space="preserve">1000 g +/- 50 g observations </w:t>
            </w:r>
            <w:commentRangeEnd w:id="123"/>
            <w:r w:rsidR="00C75A2C">
              <w:rPr>
                <w:rStyle w:val="CommentReference"/>
              </w:rPr>
              <w:commentReference w:id="123"/>
            </w:r>
            <w:r>
              <w:t xml:space="preserve">across all </w:t>
            </w:r>
          </w:p>
          <w:p w14:paraId="67119450" w14:textId="77777777" w:rsidR="00672206" w:rsidRDefault="00A0103E">
            <w:pPr>
              <w:spacing w:line="240" w:lineRule="auto"/>
              <w:ind w:hanging="90"/>
            </w:pPr>
            <w:r>
              <w:t>contaminant-species and model types based on the R</w:t>
            </w:r>
            <w:r>
              <w:rPr>
                <w:vertAlign w:val="superscript"/>
              </w:rPr>
              <w:t>2</w:t>
            </w:r>
            <w:r>
              <w:t xml:space="preserve"> of linear models between observed and</w:t>
            </w:r>
          </w:p>
          <w:p w14:paraId="67119451" w14:textId="77777777" w:rsidR="00672206" w:rsidRDefault="00A0103E">
            <w:pPr>
              <w:spacing w:line="240" w:lineRule="auto"/>
              <w:ind w:hanging="90"/>
            </w:pPr>
            <w:r>
              <w:t>predicted. In general, R</w:t>
            </w:r>
            <w:r>
              <w:rPr>
                <w:vertAlign w:val="superscript"/>
              </w:rPr>
              <w:t>2</w:t>
            </w:r>
            <w:r>
              <w:t xml:space="preserve"> was higher for Hg than As. </w:t>
            </w:r>
          </w:p>
          <w:p w14:paraId="67119452" w14:textId="77777777" w:rsidR="00672206" w:rsidRDefault="00672206">
            <w:pPr>
              <w:spacing w:line="240" w:lineRule="auto"/>
              <w:ind w:hanging="90"/>
            </w:pPr>
          </w:p>
          <w:p w14:paraId="67119453" w14:textId="77777777" w:rsidR="00672206" w:rsidRDefault="00A0103E">
            <w:pPr>
              <w:spacing w:line="240" w:lineRule="auto"/>
              <w:ind w:hanging="90"/>
            </w:pPr>
            <w:r>
              <w:rPr>
                <w:i/>
              </w:rPr>
              <w:t>Visually comparing preci</w:t>
            </w:r>
            <w:r>
              <w:rPr>
                <w:i/>
              </w:rPr>
              <w:t xml:space="preserve">sion of predictions when increasing sampling event observations </w:t>
            </w:r>
          </w:p>
          <w:p w14:paraId="67119454" w14:textId="77777777" w:rsidR="00672206" w:rsidRDefault="00672206">
            <w:pPr>
              <w:spacing w:line="240" w:lineRule="auto"/>
            </w:pPr>
          </w:p>
          <w:p w14:paraId="67119455" w14:textId="77777777" w:rsidR="00672206" w:rsidRDefault="00672206">
            <w:pPr>
              <w:spacing w:line="240" w:lineRule="auto"/>
            </w:pPr>
          </w:p>
          <w:p w14:paraId="67119456" w14:textId="77777777" w:rsidR="00672206" w:rsidRDefault="00672206">
            <w:pPr>
              <w:spacing w:line="240" w:lineRule="auto"/>
            </w:pPr>
          </w:p>
          <w:p w14:paraId="67119457" w14:textId="77777777" w:rsidR="00672206" w:rsidRDefault="00672206">
            <w:pPr>
              <w:spacing w:line="240" w:lineRule="auto"/>
            </w:pPr>
          </w:p>
          <w:p w14:paraId="67119458" w14:textId="77777777" w:rsidR="00672206" w:rsidRDefault="00672206">
            <w:pPr>
              <w:spacing w:line="240" w:lineRule="auto"/>
            </w:pPr>
          </w:p>
          <w:p w14:paraId="67119459" w14:textId="77777777" w:rsidR="00672206" w:rsidRDefault="00672206">
            <w:pPr>
              <w:pStyle w:val="Heading2"/>
              <w:spacing w:line="240" w:lineRule="auto"/>
            </w:pPr>
            <w:bookmarkStart w:id="124" w:name="_bac48sg1l7mj" w:colFirst="0" w:colLast="0"/>
            <w:bookmarkEnd w:id="124"/>
          </w:p>
          <w:p w14:paraId="6711945A" w14:textId="77777777" w:rsidR="00672206" w:rsidRDefault="00A0103E">
            <w:pPr>
              <w:pStyle w:val="Heading2"/>
              <w:spacing w:line="240" w:lineRule="auto"/>
            </w:pPr>
            <w:bookmarkStart w:id="125" w:name="_7wn15dg0h62u" w:colFirst="0" w:colLast="0"/>
            <w:bookmarkEnd w:id="125"/>
            <w:r>
              <w:t xml:space="preserve">Comparing accuracy and precision of predictions when increasing sampling event observations  </w:t>
            </w:r>
          </w:p>
          <w:p w14:paraId="6711945B" w14:textId="77777777" w:rsidR="00672206" w:rsidRDefault="00672206">
            <w:pPr>
              <w:pStyle w:val="Heading2"/>
              <w:spacing w:line="240" w:lineRule="auto"/>
            </w:pPr>
            <w:bookmarkStart w:id="126" w:name="_d1f4iqe80896" w:colFirst="0" w:colLast="0"/>
            <w:bookmarkEnd w:id="126"/>
          </w:p>
          <w:p w14:paraId="6711945C" w14:textId="77777777" w:rsidR="00672206" w:rsidRDefault="00A0103E">
            <w:pPr>
              <w:pStyle w:val="Heading1"/>
              <w:spacing w:line="240" w:lineRule="auto"/>
            </w:pPr>
            <w:bookmarkStart w:id="127" w:name="_6nvhebow3b69" w:colFirst="0" w:colLast="0"/>
            <w:bookmarkEnd w:id="127"/>
            <w:r>
              <w:t xml:space="preserve">Acknowledgements </w:t>
            </w:r>
          </w:p>
          <w:p w14:paraId="6711945D" w14:textId="77777777" w:rsidR="00672206" w:rsidRDefault="00672206">
            <w:pPr>
              <w:spacing w:line="240" w:lineRule="auto"/>
            </w:pPr>
          </w:p>
          <w:p w14:paraId="6711945E" w14:textId="77777777" w:rsidR="00672206" w:rsidRDefault="00A0103E">
            <w:pPr>
              <w:pStyle w:val="Heading1"/>
              <w:spacing w:line="240" w:lineRule="auto"/>
            </w:pPr>
            <w:bookmarkStart w:id="128" w:name="_gq1gqdwlw4mh" w:colFirst="0" w:colLast="0"/>
            <w:bookmarkEnd w:id="128"/>
            <w:r>
              <w:t>References</w:t>
            </w:r>
          </w:p>
          <w:p w14:paraId="6711945F" w14:textId="77777777" w:rsidR="00672206" w:rsidRDefault="00672206">
            <w:pPr>
              <w:spacing w:line="240" w:lineRule="auto"/>
            </w:pPr>
          </w:p>
          <w:p w14:paraId="67119460" w14:textId="77777777" w:rsidR="00672206" w:rsidRDefault="00672206">
            <w:pPr>
              <w:pStyle w:val="Heading1"/>
              <w:spacing w:line="240" w:lineRule="auto"/>
            </w:pPr>
            <w:bookmarkStart w:id="129" w:name="_6mzxxwx8ume6" w:colFirst="0" w:colLast="0"/>
            <w:bookmarkEnd w:id="129"/>
          </w:p>
          <w:p w14:paraId="67119461" w14:textId="77777777" w:rsidR="00672206" w:rsidRDefault="00A0103E">
            <w:pPr>
              <w:pStyle w:val="Heading1"/>
              <w:spacing w:line="240" w:lineRule="auto"/>
            </w:pPr>
            <w:bookmarkStart w:id="130" w:name="_41y24fz6f0uw" w:colFirst="0" w:colLast="0"/>
            <w:bookmarkEnd w:id="130"/>
            <w:commentRangeStart w:id="131"/>
            <w:commentRangeStart w:id="132"/>
            <w:commentRangeStart w:id="133"/>
            <w:r>
              <w:t xml:space="preserve">Figures </w:t>
            </w:r>
            <w:commentRangeEnd w:id="131"/>
            <w:r>
              <w:commentReference w:id="131"/>
            </w:r>
            <w:commentRangeEnd w:id="132"/>
            <w:r w:rsidR="004A0C05">
              <w:rPr>
                <w:rStyle w:val="CommentReference"/>
                <w:b w:val="0"/>
              </w:rPr>
              <w:commentReference w:id="132"/>
            </w:r>
            <w:commentRangeEnd w:id="133"/>
            <w:r w:rsidR="00C70159">
              <w:rPr>
                <w:rStyle w:val="CommentReference"/>
                <w:b w:val="0"/>
              </w:rPr>
              <w:commentReference w:id="133"/>
            </w:r>
          </w:p>
          <w:p w14:paraId="67119462" w14:textId="77777777" w:rsidR="00672206" w:rsidRDefault="00672206">
            <w:pPr>
              <w:pStyle w:val="Heading1"/>
              <w:spacing w:line="240" w:lineRule="auto"/>
            </w:pPr>
            <w:bookmarkStart w:id="134" w:name="_nh2ccipm141u" w:colFirst="0" w:colLast="0"/>
            <w:bookmarkEnd w:id="134"/>
          </w:p>
          <w:p w14:paraId="67119463" w14:textId="77777777" w:rsidR="00672206" w:rsidRDefault="00A0103E">
            <w:pPr>
              <w:spacing w:line="240" w:lineRule="auto"/>
            </w:pPr>
            <w:r>
              <w:rPr>
                <w:noProof/>
              </w:rPr>
              <w:drawing>
                <wp:inline distT="114300" distB="114300" distL="114300" distR="114300" wp14:anchorId="67119780" wp14:editId="67119781">
                  <wp:extent cx="5810250" cy="5816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10250" cy="5816600"/>
                          </a:xfrm>
                          <a:prstGeom prst="rect">
                            <a:avLst/>
                          </a:prstGeom>
                          <a:ln/>
                        </pic:spPr>
                      </pic:pic>
                    </a:graphicData>
                  </a:graphic>
                </wp:inline>
              </w:drawing>
            </w:r>
          </w:p>
          <w:p w14:paraId="67119464" w14:textId="77777777" w:rsidR="00672206" w:rsidRDefault="00672206">
            <w:pPr>
              <w:spacing w:line="240" w:lineRule="auto"/>
            </w:pPr>
          </w:p>
          <w:p w14:paraId="67119465" w14:textId="77777777" w:rsidR="00672206" w:rsidDel="009F4227" w:rsidRDefault="00A0103E">
            <w:pPr>
              <w:spacing w:line="240" w:lineRule="auto"/>
              <w:rPr>
                <w:del w:id="135" w:author="Smenderovac, Emily" w:date="2023-08-22T15:24:00Z"/>
              </w:rPr>
            </w:pPr>
            <w:r>
              <w:t>Figure 1 - Distribution of sampling event regression R</w:t>
            </w:r>
            <w:r>
              <w:rPr>
                <w:vertAlign w:val="superscript"/>
              </w:rPr>
              <w:t>2</w:t>
            </w:r>
            <w:r>
              <w:t xml:space="preserve"> values (histogram and SER vertical line) and mixed effects models R</w:t>
            </w:r>
            <w:r>
              <w:rPr>
                <w:vertAlign w:val="superscript"/>
              </w:rPr>
              <w:t>2</w:t>
            </w:r>
            <w:r>
              <w:t xml:space="preserve"> obtained from linear models of observed versus fitted values (</w:t>
            </w:r>
            <w:commentRangeStart w:id="136"/>
            <w:r>
              <w:t>vertical lines</w:t>
            </w:r>
            <w:commentRangeEnd w:id="136"/>
            <w:r>
              <w:commentReference w:id="136"/>
            </w:r>
            <w:r>
              <w:t>)</w:t>
            </w:r>
            <w:ins w:id="137" w:author="Gretchen Lescord" w:date="2022-03-03T14:48:00Z">
              <w:r>
                <w:t xml:space="preserve"> by fish species</w:t>
              </w:r>
            </w:ins>
            <w:r>
              <w:t>. For mixed effects models, ML is m</w:t>
            </w:r>
            <w:r>
              <w:t xml:space="preserve">aximum likelihood, AB is approximate Bayesian, and MB is Monte Carlo Bayesian (see main text for distinction).   </w:t>
            </w:r>
          </w:p>
          <w:p w14:paraId="67119466" w14:textId="77777777" w:rsidR="00672206" w:rsidDel="009F526B" w:rsidRDefault="00672206">
            <w:pPr>
              <w:spacing w:line="240" w:lineRule="auto"/>
              <w:rPr>
                <w:del w:id="138" w:author="Smenderovac, Emily" w:date="2023-08-22T15:24:00Z"/>
              </w:rPr>
            </w:pPr>
          </w:p>
          <w:p w14:paraId="0ECA5321" w14:textId="2AFBC89E" w:rsidR="009F526B" w:rsidRDefault="009F526B">
            <w:pPr>
              <w:spacing w:line="240" w:lineRule="auto"/>
              <w:rPr>
                <w:ins w:id="139" w:author="Smenderovac, Emily" w:date="2023-08-22T15:26:00Z"/>
              </w:rPr>
            </w:pPr>
          </w:p>
          <w:p w14:paraId="67119467" w14:textId="62D51DE2" w:rsidR="00672206" w:rsidRDefault="00672206">
            <w:pPr>
              <w:spacing w:line="240" w:lineRule="auto"/>
            </w:pPr>
          </w:p>
          <w:p w14:paraId="67119468" w14:textId="77777777" w:rsidR="00672206" w:rsidRDefault="00672206">
            <w:pPr>
              <w:spacing w:line="240" w:lineRule="auto"/>
            </w:pPr>
          </w:p>
          <w:p w14:paraId="67119469" w14:textId="5A935761" w:rsidR="00672206" w:rsidRDefault="0019243F">
            <w:pPr>
              <w:spacing w:line="240" w:lineRule="auto"/>
            </w:pPr>
            <w:ins w:id="140" w:author="Smenderovac, Emily" w:date="2023-08-22T14:20:00Z">
              <w:r>
                <w:t>Probably need a graph of accuracy vs fish size for each model to compare that</w:t>
              </w:r>
            </w:ins>
          </w:p>
          <w:p w14:paraId="6711946A" w14:textId="77777777" w:rsidR="00672206" w:rsidRDefault="00672206">
            <w:pPr>
              <w:spacing w:line="240" w:lineRule="auto"/>
            </w:pPr>
          </w:p>
          <w:p w14:paraId="6711946B" w14:textId="0350D7F0" w:rsidR="00672206" w:rsidRDefault="009F4227">
            <w:pPr>
              <w:spacing w:line="240" w:lineRule="auto"/>
            </w:pPr>
            <w:ins w:id="141" w:author="Smenderovac, Emily" w:date="2023-08-22T15:24:00Z">
              <w:r>
                <w:lastRenderedPageBreak/>
                <w:t xml:space="preserve">Results of </w:t>
              </w:r>
              <w:r w:rsidR="00323F5C">
                <w:t>prediction accuracy of each fish from each approach with the total # of fish included in the s</w:t>
              </w:r>
            </w:ins>
            <w:ins w:id="142" w:author="Smenderovac, Emily" w:date="2023-08-22T15:25:00Z">
              <w:r w:rsidR="00323F5C">
                <w:t xml:space="preserve">ampling event </w:t>
              </w:r>
              <w:r w:rsidR="00B45DF2">
                <w:t>that it was collected</w:t>
              </w:r>
            </w:ins>
          </w:p>
          <w:p w14:paraId="6711946C" w14:textId="77777777" w:rsidR="00672206" w:rsidRDefault="00672206">
            <w:pPr>
              <w:spacing w:line="240" w:lineRule="auto"/>
            </w:pPr>
          </w:p>
          <w:p w14:paraId="6711946D" w14:textId="77777777" w:rsidR="00672206" w:rsidRDefault="00672206">
            <w:pPr>
              <w:spacing w:line="240" w:lineRule="auto"/>
            </w:pPr>
          </w:p>
          <w:p w14:paraId="6711946E" w14:textId="77777777" w:rsidR="00672206" w:rsidRDefault="00A0103E">
            <w:pPr>
              <w:spacing w:line="240" w:lineRule="auto"/>
            </w:pPr>
            <w:r>
              <w:rPr>
                <w:noProof/>
              </w:rPr>
              <w:drawing>
                <wp:inline distT="114300" distB="114300" distL="114300" distR="114300" wp14:anchorId="67119782" wp14:editId="67119783">
                  <wp:extent cx="6424613" cy="4657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24613" cy="4657725"/>
                          </a:xfrm>
                          <a:prstGeom prst="rect">
                            <a:avLst/>
                          </a:prstGeom>
                          <a:ln/>
                        </pic:spPr>
                      </pic:pic>
                    </a:graphicData>
                  </a:graphic>
                </wp:inline>
              </w:drawing>
            </w:r>
          </w:p>
          <w:p w14:paraId="6711946F" w14:textId="77777777" w:rsidR="00672206" w:rsidRDefault="00672206">
            <w:pPr>
              <w:spacing w:line="240" w:lineRule="auto"/>
            </w:pPr>
          </w:p>
          <w:p w14:paraId="67119470" w14:textId="77777777" w:rsidR="00672206" w:rsidRDefault="00A0103E">
            <w:pPr>
              <w:spacing w:line="240" w:lineRule="auto"/>
            </w:pPr>
            <w:commentRangeStart w:id="143"/>
            <w:commentRangeStart w:id="144"/>
            <w:commentRangeStart w:id="145"/>
            <w:commentRangeStart w:id="146"/>
            <w:r>
              <w:t xml:space="preserve">Figure </w:t>
            </w:r>
            <w:commentRangeEnd w:id="143"/>
            <w:r>
              <w:commentReference w:id="143"/>
            </w:r>
            <w:commentRangeEnd w:id="144"/>
            <w:r>
              <w:commentReference w:id="144"/>
            </w:r>
            <w:commentRangeEnd w:id="145"/>
            <w:r w:rsidR="00CD6804">
              <w:rPr>
                <w:rStyle w:val="CommentReference"/>
              </w:rPr>
              <w:commentReference w:id="145"/>
            </w:r>
            <w:commentRangeEnd w:id="146"/>
            <w:r w:rsidR="006B0C54">
              <w:rPr>
                <w:rStyle w:val="CommentReference"/>
              </w:rPr>
              <w:commentReference w:id="146"/>
            </w:r>
            <w:r>
              <w:t xml:space="preserve">3 - </w:t>
            </w:r>
          </w:p>
          <w:p w14:paraId="67119471" w14:textId="77777777" w:rsidR="00672206" w:rsidRDefault="00672206">
            <w:pPr>
              <w:spacing w:line="240" w:lineRule="auto"/>
            </w:pPr>
          </w:p>
          <w:p w14:paraId="67119472" w14:textId="77777777" w:rsidR="00672206" w:rsidRDefault="00672206">
            <w:pPr>
              <w:spacing w:line="240" w:lineRule="auto"/>
            </w:pPr>
          </w:p>
          <w:p w14:paraId="67119473" w14:textId="77777777" w:rsidR="00672206" w:rsidRDefault="00672206">
            <w:pPr>
              <w:spacing w:line="240" w:lineRule="auto"/>
            </w:pPr>
          </w:p>
          <w:p w14:paraId="67119474" w14:textId="77777777" w:rsidR="00672206" w:rsidRDefault="00A0103E">
            <w:pPr>
              <w:pStyle w:val="Heading1"/>
              <w:spacing w:line="240" w:lineRule="auto"/>
            </w:pPr>
            <w:bookmarkStart w:id="147" w:name="_lz1xd1ed5gvq" w:colFirst="0" w:colLast="0"/>
            <w:bookmarkEnd w:id="147"/>
            <w:r>
              <w:t>Tables</w:t>
            </w:r>
          </w:p>
          <w:p w14:paraId="67119475" w14:textId="77777777" w:rsidR="00672206" w:rsidRDefault="00672206">
            <w:pPr>
              <w:spacing w:line="240" w:lineRule="auto"/>
            </w:pPr>
          </w:p>
          <w:p w14:paraId="67119476" w14:textId="77777777" w:rsidR="00672206" w:rsidRDefault="00A0103E">
            <w:r>
              <w:t>Table 1: Sampling characteristics of Hg and As datasets.</w:t>
            </w:r>
          </w:p>
          <w:tbl>
            <w:tblPr>
              <w:tblStyle w:val="a0"/>
              <w:tblW w:w="9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5"/>
              <w:gridCol w:w="1245"/>
              <w:gridCol w:w="1215"/>
              <w:gridCol w:w="1215"/>
              <w:gridCol w:w="1665"/>
              <w:gridCol w:w="2310"/>
            </w:tblGrid>
            <w:tr w:rsidR="00672206" w14:paraId="6711947F" w14:textId="77777777">
              <w:tc>
                <w:tcPr>
                  <w:tcW w:w="1525" w:type="dxa"/>
                  <w:shd w:val="clear" w:color="auto" w:fill="auto"/>
                  <w:tcMar>
                    <w:top w:w="0" w:type="dxa"/>
                    <w:left w:w="0" w:type="dxa"/>
                    <w:bottom w:w="0" w:type="dxa"/>
                    <w:right w:w="0" w:type="dxa"/>
                  </w:tcMar>
                </w:tcPr>
                <w:p w14:paraId="67119477" w14:textId="77777777" w:rsidR="00672206" w:rsidRDefault="00A0103E">
                  <w:pPr>
                    <w:widowControl w:val="0"/>
                    <w:spacing w:line="240" w:lineRule="auto"/>
                    <w:jc w:val="center"/>
                    <w:rPr>
                      <w:sz w:val="24"/>
                      <w:szCs w:val="24"/>
                    </w:rPr>
                  </w:pPr>
                  <w:r>
                    <w:rPr>
                      <w:sz w:val="24"/>
                      <w:szCs w:val="24"/>
                    </w:rPr>
                    <w:t>Contaminant</w:t>
                  </w:r>
                </w:p>
              </w:tc>
              <w:tc>
                <w:tcPr>
                  <w:tcW w:w="1245" w:type="dxa"/>
                  <w:shd w:val="clear" w:color="auto" w:fill="auto"/>
                  <w:tcMar>
                    <w:top w:w="0" w:type="dxa"/>
                    <w:left w:w="0" w:type="dxa"/>
                    <w:bottom w:w="0" w:type="dxa"/>
                    <w:right w:w="0" w:type="dxa"/>
                  </w:tcMar>
                </w:tcPr>
                <w:p w14:paraId="67119478" w14:textId="77777777" w:rsidR="00672206" w:rsidRDefault="00A0103E">
                  <w:pPr>
                    <w:widowControl w:val="0"/>
                    <w:spacing w:line="240" w:lineRule="auto"/>
                    <w:jc w:val="center"/>
                    <w:rPr>
                      <w:sz w:val="24"/>
                      <w:szCs w:val="24"/>
                    </w:rPr>
                  </w:pPr>
                  <w:r>
                    <w:rPr>
                      <w:sz w:val="24"/>
                      <w:szCs w:val="24"/>
                    </w:rPr>
                    <w:t>Species</w:t>
                  </w:r>
                </w:p>
              </w:tc>
              <w:tc>
                <w:tcPr>
                  <w:tcW w:w="1215" w:type="dxa"/>
                  <w:shd w:val="clear" w:color="auto" w:fill="auto"/>
                  <w:tcMar>
                    <w:top w:w="0" w:type="dxa"/>
                    <w:left w:w="0" w:type="dxa"/>
                    <w:bottom w:w="0" w:type="dxa"/>
                    <w:right w:w="0" w:type="dxa"/>
                  </w:tcMar>
                </w:tcPr>
                <w:p w14:paraId="67119479" w14:textId="77777777" w:rsidR="00672206" w:rsidRDefault="00A0103E">
                  <w:pPr>
                    <w:widowControl w:val="0"/>
                    <w:spacing w:line="240" w:lineRule="auto"/>
                    <w:jc w:val="center"/>
                    <w:rPr>
                      <w:sz w:val="24"/>
                      <w:szCs w:val="24"/>
                      <w:vertAlign w:val="subscript"/>
                    </w:rPr>
                  </w:pPr>
                  <w:r>
                    <w:rPr>
                      <w:sz w:val="24"/>
                      <w:szCs w:val="24"/>
                    </w:rPr>
                    <w:t>n</w:t>
                  </w:r>
                  <w:r>
                    <w:rPr>
                      <w:sz w:val="24"/>
                      <w:szCs w:val="24"/>
                      <w:vertAlign w:val="subscript"/>
                    </w:rPr>
                    <w:t>observation</w:t>
                  </w:r>
                </w:p>
              </w:tc>
              <w:tc>
                <w:tcPr>
                  <w:tcW w:w="1215" w:type="dxa"/>
                  <w:shd w:val="clear" w:color="auto" w:fill="auto"/>
                  <w:tcMar>
                    <w:top w:w="0" w:type="dxa"/>
                    <w:left w:w="0" w:type="dxa"/>
                    <w:bottom w:w="0" w:type="dxa"/>
                    <w:right w:w="0" w:type="dxa"/>
                  </w:tcMar>
                </w:tcPr>
                <w:p w14:paraId="6711947A" w14:textId="77777777" w:rsidR="00672206" w:rsidRDefault="00A0103E">
                  <w:pPr>
                    <w:widowControl w:val="0"/>
                    <w:spacing w:line="240" w:lineRule="auto"/>
                    <w:jc w:val="center"/>
                    <w:rPr>
                      <w:sz w:val="24"/>
                      <w:szCs w:val="24"/>
                      <w:vertAlign w:val="subscript"/>
                    </w:rPr>
                  </w:pPr>
                  <w:r>
                    <w:rPr>
                      <w:sz w:val="24"/>
                      <w:szCs w:val="24"/>
                    </w:rPr>
                    <w:t>n</w:t>
                  </w:r>
                  <w:r>
                    <w:rPr>
                      <w:sz w:val="24"/>
                      <w:szCs w:val="24"/>
                      <w:vertAlign w:val="subscript"/>
                    </w:rPr>
                    <w:t>lake</w:t>
                  </w:r>
                </w:p>
              </w:tc>
              <w:tc>
                <w:tcPr>
                  <w:tcW w:w="1665" w:type="dxa"/>
                  <w:shd w:val="clear" w:color="auto" w:fill="auto"/>
                  <w:tcMar>
                    <w:top w:w="0" w:type="dxa"/>
                    <w:left w:w="0" w:type="dxa"/>
                    <w:bottom w:w="0" w:type="dxa"/>
                    <w:right w:w="0" w:type="dxa"/>
                  </w:tcMar>
                </w:tcPr>
                <w:p w14:paraId="6711947B" w14:textId="77777777" w:rsidR="00672206" w:rsidRDefault="00A0103E">
                  <w:pPr>
                    <w:widowControl w:val="0"/>
                    <w:spacing w:line="240" w:lineRule="auto"/>
                    <w:jc w:val="center"/>
                    <w:rPr>
                      <w:sz w:val="24"/>
                      <w:szCs w:val="24"/>
                    </w:rPr>
                  </w:pPr>
                  <w:r>
                    <w:rPr>
                      <w:sz w:val="24"/>
                      <w:szCs w:val="24"/>
                    </w:rPr>
                    <w:t>n</w:t>
                  </w:r>
                  <w:r>
                    <w:rPr>
                      <w:sz w:val="24"/>
                      <w:szCs w:val="24"/>
                      <w:vertAlign w:val="subscript"/>
                    </w:rPr>
                    <w:t>obs/lake in year</w:t>
                  </w:r>
                  <w:r>
                    <w:rPr>
                      <w:sz w:val="24"/>
                      <w:szCs w:val="24"/>
                    </w:rPr>
                    <w:t xml:space="preserve">; median </w:t>
                  </w:r>
                </w:p>
                <w:p w14:paraId="6711947C" w14:textId="77777777" w:rsidR="00672206" w:rsidRDefault="00A0103E">
                  <w:pPr>
                    <w:widowControl w:val="0"/>
                    <w:spacing w:line="240" w:lineRule="auto"/>
                    <w:jc w:val="center"/>
                    <w:rPr>
                      <w:sz w:val="24"/>
                      <w:szCs w:val="24"/>
                    </w:rPr>
                  </w:pPr>
                  <w:r>
                    <w:rPr>
                      <w:sz w:val="24"/>
                      <w:szCs w:val="24"/>
                    </w:rPr>
                    <w:t>(min, max)</w:t>
                  </w:r>
                </w:p>
              </w:tc>
              <w:tc>
                <w:tcPr>
                  <w:tcW w:w="2310" w:type="dxa"/>
                  <w:shd w:val="clear" w:color="auto" w:fill="auto"/>
                  <w:tcMar>
                    <w:top w:w="0" w:type="dxa"/>
                    <w:left w:w="0" w:type="dxa"/>
                    <w:bottom w:w="0" w:type="dxa"/>
                    <w:right w:w="0" w:type="dxa"/>
                  </w:tcMar>
                </w:tcPr>
                <w:p w14:paraId="6711947D" w14:textId="77777777" w:rsidR="00672206" w:rsidRDefault="00A0103E">
                  <w:pPr>
                    <w:widowControl w:val="0"/>
                    <w:spacing w:line="240" w:lineRule="auto"/>
                    <w:jc w:val="center"/>
                    <w:rPr>
                      <w:sz w:val="24"/>
                      <w:szCs w:val="24"/>
                    </w:rPr>
                  </w:pPr>
                  <w:r>
                    <w:rPr>
                      <w:sz w:val="24"/>
                      <w:szCs w:val="24"/>
                    </w:rPr>
                    <w:t>Fish weight</w:t>
                  </w:r>
                </w:p>
                <w:p w14:paraId="6711947E" w14:textId="77777777" w:rsidR="00672206" w:rsidRDefault="00A0103E">
                  <w:pPr>
                    <w:widowControl w:val="0"/>
                    <w:spacing w:line="240" w:lineRule="auto"/>
                    <w:jc w:val="center"/>
                    <w:rPr>
                      <w:sz w:val="24"/>
                      <w:szCs w:val="24"/>
                    </w:rPr>
                  </w:pPr>
                  <w:r>
                    <w:rPr>
                      <w:sz w:val="24"/>
                      <w:szCs w:val="24"/>
                    </w:rPr>
                    <w:t>5% (2.5%, 97.5%) quantiles</w:t>
                  </w:r>
                </w:p>
              </w:tc>
            </w:tr>
            <w:tr w:rsidR="00672206" w14:paraId="67119486" w14:textId="77777777">
              <w:tc>
                <w:tcPr>
                  <w:tcW w:w="1525" w:type="dxa"/>
                  <w:shd w:val="clear" w:color="auto" w:fill="auto"/>
                  <w:tcMar>
                    <w:top w:w="0" w:type="dxa"/>
                    <w:left w:w="0" w:type="dxa"/>
                    <w:bottom w:w="0" w:type="dxa"/>
                    <w:right w:w="0" w:type="dxa"/>
                  </w:tcMar>
                </w:tcPr>
                <w:p w14:paraId="67119480" w14:textId="77777777" w:rsidR="00672206" w:rsidRDefault="00A0103E">
                  <w:pPr>
                    <w:widowControl w:val="0"/>
                    <w:spacing w:line="240" w:lineRule="auto"/>
                    <w:rPr>
                      <w:sz w:val="24"/>
                      <w:szCs w:val="24"/>
                    </w:rPr>
                  </w:pPr>
                  <w:r>
                    <w:rPr>
                      <w:sz w:val="24"/>
                      <w:szCs w:val="24"/>
                    </w:rPr>
                    <w:t>Hg</w:t>
                  </w:r>
                </w:p>
              </w:tc>
              <w:tc>
                <w:tcPr>
                  <w:tcW w:w="1245" w:type="dxa"/>
                  <w:shd w:val="clear" w:color="auto" w:fill="auto"/>
                  <w:tcMar>
                    <w:top w:w="0" w:type="dxa"/>
                    <w:left w:w="0" w:type="dxa"/>
                    <w:bottom w:w="0" w:type="dxa"/>
                    <w:right w:w="0" w:type="dxa"/>
                  </w:tcMar>
                </w:tcPr>
                <w:p w14:paraId="67119481" w14:textId="77777777" w:rsidR="00672206" w:rsidRDefault="00A0103E">
                  <w:pPr>
                    <w:widowControl w:val="0"/>
                    <w:spacing w:line="240" w:lineRule="auto"/>
                    <w:rPr>
                      <w:sz w:val="24"/>
                      <w:szCs w:val="24"/>
                    </w:rPr>
                  </w:pPr>
                  <w:r>
                    <w:rPr>
                      <w:sz w:val="24"/>
                      <w:szCs w:val="24"/>
                    </w:rPr>
                    <w:t>LT</w:t>
                  </w:r>
                </w:p>
              </w:tc>
              <w:tc>
                <w:tcPr>
                  <w:tcW w:w="1215" w:type="dxa"/>
                  <w:shd w:val="clear" w:color="auto" w:fill="auto"/>
                  <w:tcMar>
                    <w:top w:w="0" w:type="dxa"/>
                    <w:left w:w="0" w:type="dxa"/>
                    <w:bottom w:w="0" w:type="dxa"/>
                    <w:right w:w="0" w:type="dxa"/>
                  </w:tcMar>
                </w:tcPr>
                <w:p w14:paraId="67119482" w14:textId="77777777" w:rsidR="00672206" w:rsidRDefault="00A0103E">
                  <w:pPr>
                    <w:widowControl w:val="0"/>
                    <w:spacing w:line="240" w:lineRule="auto"/>
                    <w:rPr>
                      <w:sz w:val="24"/>
                      <w:szCs w:val="24"/>
                    </w:rPr>
                  </w:pPr>
                  <w:r>
                    <w:rPr>
                      <w:sz w:val="24"/>
                      <w:szCs w:val="24"/>
                    </w:rPr>
                    <w:t>6122</w:t>
                  </w:r>
                </w:p>
              </w:tc>
              <w:tc>
                <w:tcPr>
                  <w:tcW w:w="1215" w:type="dxa"/>
                  <w:shd w:val="clear" w:color="auto" w:fill="auto"/>
                  <w:tcMar>
                    <w:top w:w="0" w:type="dxa"/>
                    <w:left w:w="0" w:type="dxa"/>
                    <w:bottom w:w="0" w:type="dxa"/>
                    <w:right w:w="0" w:type="dxa"/>
                  </w:tcMar>
                </w:tcPr>
                <w:p w14:paraId="67119483" w14:textId="77777777" w:rsidR="00672206" w:rsidRDefault="00A0103E">
                  <w:pPr>
                    <w:widowControl w:val="0"/>
                    <w:spacing w:line="240" w:lineRule="auto"/>
                    <w:rPr>
                      <w:sz w:val="24"/>
                      <w:szCs w:val="24"/>
                    </w:rPr>
                  </w:pPr>
                  <w:r>
                    <w:rPr>
                      <w:sz w:val="24"/>
                      <w:szCs w:val="24"/>
                    </w:rPr>
                    <w:t>411</w:t>
                  </w:r>
                </w:p>
              </w:tc>
              <w:tc>
                <w:tcPr>
                  <w:tcW w:w="1665" w:type="dxa"/>
                  <w:shd w:val="clear" w:color="auto" w:fill="auto"/>
                  <w:tcMar>
                    <w:top w:w="0" w:type="dxa"/>
                    <w:left w:w="0" w:type="dxa"/>
                    <w:bottom w:w="0" w:type="dxa"/>
                    <w:right w:w="0" w:type="dxa"/>
                  </w:tcMar>
                </w:tcPr>
                <w:p w14:paraId="67119484" w14:textId="77777777" w:rsidR="00672206" w:rsidRDefault="00A0103E">
                  <w:pPr>
                    <w:widowControl w:val="0"/>
                    <w:spacing w:line="240" w:lineRule="auto"/>
                    <w:rPr>
                      <w:sz w:val="24"/>
                      <w:szCs w:val="24"/>
                    </w:rPr>
                  </w:pPr>
                  <w:r>
                    <w:rPr>
                      <w:sz w:val="24"/>
                      <w:szCs w:val="24"/>
                    </w:rPr>
                    <w:t>10 (1-24)</w:t>
                  </w:r>
                </w:p>
              </w:tc>
              <w:tc>
                <w:tcPr>
                  <w:tcW w:w="2310" w:type="dxa"/>
                  <w:shd w:val="clear" w:color="auto" w:fill="auto"/>
                  <w:tcMar>
                    <w:top w:w="0" w:type="dxa"/>
                    <w:left w:w="0" w:type="dxa"/>
                    <w:bottom w:w="0" w:type="dxa"/>
                    <w:right w:w="0" w:type="dxa"/>
                  </w:tcMar>
                </w:tcPr>
                <w:p w14:paraId="67119485" w14:textId="77777777" w:rsidR="00672206" w:rsidRDefault="00A0103E">
                  <w:pPr>
                    <w:widowControl w:val="0"/>
                    <w:spacing w:line="240" w:lineRule="auto"/>
                    <w:rPr>
                      <w:sz w:val="24"/>
                      <w:szCs w:val="24"/>
                    </w:rPr>
                  </w:pPr>
                  <w:r>
                    <w:rPr>
                      <w:sz w:val="24"/>
                      <w:szCs w:val="24"/>
                    </w:rPr>
                    <w:t>1300 (155, 5800)</w:t>
                  </w:r>
                </w:p>
              </w:tc>
            </w:tr>
            <w:tr w:rsidR="00672206" w14:paraId="6711948D" w14:textId="77777777">
              <w:tc>
                <w:tcPr>
                  <w:tcW w:w="1525" w:type="dxa"/>
                  <w:shd w:val="clear" w:color="auto" w:fill="auto"/>
                  <w:tcMar>
                    <w:top w:w="0" w:type="dxa"/>
                    <w:left w:w="0" w:type="dxa"/>
                    <w:bottom w:w="0" w:type="dxa"/>
                    <w:right w:w="0" w:type="dxa"/>
                  </w:tcMar>
                </w:tcPr>
                <w:p w14:paraId="67119487"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88" w14:textId="77777777" w:rsidR="00672206" w:rsidRDefault="00A0103E">
                  <w:pPr>
                    <w:widowControl w:val="0"/>
                    <w:spacing w:line="240" w:lineRule="auto"/>
                    <w:rPr>
                      <w:sz w:val="24"/>
                      <w:szCs w:val="24"/>
                    </w:rPr>
                  </w:pPr>
                  <w:r>
                    <w:rPr>
                      <w:sz w:val="24"/>
                      <w:szCs w:val="24"/>
                    </w:rPr>
                    <w:t>NP</w:t>
                  </w:r>
                </w:p>
              </w:tc>
              <w:tc>
                <w:tcPr>
                  <w:tcW w:w="1215" w:type="dxa"/>
                  <w:shd w:val="clear" w:color="auto" w:fill="auto"/>
                  <w:tcMar>
                    <w:top w:w="0" w:type="dxa"/>
                    <w:left w:w="0" w:type="dxa"/>
                    <w:bottom w:w="0" w:type="dxa"/>
                    <w:right w:w="0" w:type="dxa"/>
                  </w:tcMar>
                </w:tcPr>
                <w:p w14:paraId="67119489" w14:textId="77777777" w:rsidR="00672206" w:rsidRDefault="00A0103E">
                  <w:pPr>
                    <w:widowControl w:val="0"/>
                    <w:spacing w:line="240" w:lineRule="auto"/>
                    <w:rPr>
                      <w:sz w:val="24"/>
                      <w:szCs w:val="24"/>
                    </w:rPr>
                  </w:pPr>
                  <w:r>
                    <w:rPr>
                      <w:sz w:val="24"/>
                      <w:szCs w:val="24"/>
                    </w:rPr>
                    <w:t>13870</w:t>
                  </w:r>
                </w:p>
              </w:tc>
              <w:tc>
                <w:tcPr>
                  <w:tcW w:w="1215" w:type="dxa"/>
                  <w:shd w:val="clear" w:color="auto" w:fill="auto"/>
                  <w:tcMar>
                    <w:top w:w="0" w:type="dxa"/>
                    <w:left w:w="0" w:type="dxa"/>
                    <w:bottom w:w="0" w:type="dxa"/>
                    <w:right w:w="0" w:type="dxa"/>
                  </w:tcMar>
                </w:tcPr>
                <w:p w14:paraId="6711948A" w14:textId="77777777" w:rsidR="00672206" w:rsidRDefault="00A0103E">
                  <w:pPr>
                    <w:widowControl w:val="0"/>
                    <w:spacing w:line="240" w:lineRule="auto"/>
                    <w:rPr>
                      <w:sz w:val="24"/>
                      <w:szCs w:val="24"/>
                    </w:rPr>
                  </w:pPr>
                  <w:r>
                    <w:rPr>
                      <w:sz w:val="24"/>
                      <w:szCs w:val="24"/>
                    </w:rPr>
                    <w:t>1001</w:t>
                  </w:r>
                </w:p>
              </w:tc>
              <w:tc>
                <w:tcPr>
                  <w:tcW w:w="1665" w:type="dxa"/>
                  <w:shd w:val="clear" w:color="auto" w:fill="auto"/>
                  <w:tcMar>
                    <w:top w:w="0" w:type="dxa"/>
                    <w:left w:w="0" w:type="dxa"/>
                    <w:bottom w:w="0" w:type="dxa"/>
                    <w:right w:w="0" w:type="dxa"/>
                  </w:tcMar>
                </w:tcPr>
                <w:p w14:paraId="6711948B" w14:textId="77777777" w:rsidR="00672206" w:rsidRDefault="00A0103E">
                  <w:pPr>
                    <w:widowControl w:val="0"/>
                    <w:spacing w:line="240" w:lineRule="auto"/>
                    <w:rPr>
                      <w:sz w:val="24"/>
                      <w:szCs w:val="24"/>
                    </w:rPr>
                  </w:pPr>
                  <w:r>
                    <w:rPr>
                      <w:sz w:val="24"/>
                      <w:szCs w:val="24"/>
                    </w:rPr>
                    <w:t>9 (1-31)</w:t>
                  </w:r>
                </w:p>
              </w:tc>
              <w:tc>
                <w:tcPr>
                  <w:tcW w:w="2310" w:type="dxa"/>
                  <w:shd w:val="clear" w:color="auto" w:fill="auto"/>
                  <w:tcMar>
                    <w:top w:w="0" w:type="dxa"/>
                    <w:left w:w="0" w:type="dxa"/>
                    <w:bottom w:w="0" w:type="dxa"/>
                    <w:right w:w="0" w:type="dxa"/>
                  </w:tcMar>
                </w:tcPr>
                <w:p w14:paraId="6711948C" w14:textId="77777777" w:rsidR="00672206" w:rsidRDefault="00A0103E">
                  <w:pPr>
                    <w:widowControl w:val="0"/>
                    <w:spacing w:line="240" w:lineRule="auto"/>
                    <w:rPr>
                      <w:sz w:val="24"/>
                      <w:szCs w:val="24"/>
                    </w:rPr>
                  </w:pPr>
                  <w:r>
                    <w:rPr>
                      <w:sz w:val="24"/>
                      <w:szCs w:val="24"/>
                    </w:rPr>
                    <w:t>1150 (275, 5262)</w:t>
                  </w:r>
                </w:p>
              </w:tc>
            </w:tr>
            <w:tr w:rsidR="00672206" w14:paraId="67119494" w14:textId="77777777">
              <w:tc>
                <w:tcPr>
                  <w:tcW w:w="1525" w:type="dxa"/>
                  <w:shd w:val="clear" w:color="auto" w:fill="auto"/>
                  <w:tcMar>
                    <w:top w:w="0" w:type="dxa"/>
                    <w:left w:w="0" w:type="dxa"/>
                    <w:bottom w:w="0" w:type="dxa"/>
                    <w:right w:w="0" w:type="dxa"/>
                  </w:tcMar>
                </w:tcPr>
                <w:p w14:paraId="6711948E"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8F" w14:textId="77777777" w:rsidR="00672206" w:rsidRDefault="00A0103E">
                  <w:pPr>
                    <w:widowControl w:val="0"/>
                    <w:spacing w:line="240" w:lineRule="auto"/>
                    <w:rPr>
                      <w:sz w:val="24"/>
                      <w:szCs w:val="24"/>
                    </w:rPr>
                  </w:pPr>
                  <w:r>
                    <w:rPr>
                      <w:sz w:val="24"/>
                      <w:szCs w:val="24"/>
                    </w:rPr>
                    <w:t>WE</w:t>
                  </w:r>
                </w:p>
              </w:tc>
              <w:tc>
                <w:tcPr>
                  <w:tcW w:w="1215" w:type="dxa"/>
                  <w:shd w:val="clear" w:color="auto" w:fill="auto"/>
                  <w:tcMar>
                    <w:top w:w="0" w:type="dxa"/>
                    <w:left w:w="0" w:type="dxa"/>
                    <w:bottom w:w="0" w:type="dxa"/>
                    <w:right w:w="0" w:type="dxa"/>
                  </w:tcMar>
                </w:tcPr>
                <w:p w14:paraId="67119490" w14:textId="77777777" w:rsidR="00672206" w:rsidRDefault="00A0103E">
                  <w:pPr>
                    <w:widowControl w:val="0"/>
                    <w:spacing w:line="240" w:lineRule="auto"/>
                    <w:rPr>
                      <w:sz w:val="24"/>
                      <w:szCs w:val="24"/>
                    </w:rPr>
                  </w:pPr>
                  <w:r>
                    <w:rPr>
                      <w:sz w:val="24"/>
                      <w:szCs w:val="24"/>
                    </w:rPr>
                    <w:t>17931</w:t>
                  </w:r>
                </w:p>
              </w:tc>
              <w:tc>
                <w:tcPr>
                  <w:tcW w:w="1215" w:type="dxa"/>
                  <w:shd w:val="clear" w:color="auto" w:fill="auto"/>
                  <w:tcMar>
                    <w:top w:w="0" w:type="dxa"/>
                    <w:left w:w="0" w:type="dxa"/>
                    <w:bottom w:w="0" w:type="dxa"/>
                    <w:right w:w="0" w:type="dxa"/>
                  </w:tcMar>
                </w:tcPr>
                <w:p w14:paraId="67119491" w14:textId="77777777" w:rsidR="00672206" w:rsidRDefault="00A0103E">
                  <w:pPr>
                    <w:widowControl w:val="0"/>
                    <w:spacing w:line="240" w:lineRule="auto"/>
                    <w:rPr>
                      <w:sz w:val="24"/>
                      <w:szCs w:val="24"/>
                    </w:rPr>
                  </w:pPr>
                  <w:r>
                    <w:rPr>
                      <w:sz w:val="24"/>
                      <w:szCs w:val="24"/>
                    </w:rPr>
                    <w:t>955</w:t>
                  </w:r>
                </w:p>
              </w:tc>
              <w:tc>
                <w:tcPr>
                  <w:tcW w:w="1665" w:type="dxa"/>
                  <w:shd w:val="clear" w:color="auto" w:fill="auto"/>
                  <w:tcMar>
                    <w:top w:w="0" w:type="dxa"/>
                    <w:left w:w="0" w:type="dxa"/>
                    <w:bottom w:w="0" w:type="dxa"/>
                    <w:right w:w="0" w:type="dxa"/>
                  </w:tcMar>
                </w:tcPr>
                <w:p w14:paraId="67119492" w14:textId="77777777" w:rsidR="00672206" w:rsidRDefault="00A0103E">
                  <w:pPr>
                    <w:widowControl w:val="0"/>
                    <w:spacing w:line="240" w:lineRule="auto"/>
                    <w:rPr>
                      <w:sz w:val="24"/>
                      <w:szCs w:val="24"/>
                    </w:rPr>
                  </w:pPr>
                  <w:r>
                    <w:rPr>
                      <w:sz w:val="24"/>
                      <w:szCs w:val="24"/>
                    </w:rPr>
                    <w:t>10 (1-55)</w:t>
                  </w:r>
                </w:p>
              </w:tc>
              <w:tc>
                <w:tcPr>
                  <w:tcW w:w="2310" w:type="dxa"/>
                  <w:shd w:val="clear" w:color="auto" w:fill="auto"/>
                  <w:tcMar>
                    <w:top w:w="0" w:type="dxa"/>
                    <w:left w:w="0" w:type="dxa"/>
                    <w:bottom w:w="0" w:type="dxa"/>
                    <w:right w:w="0" w:type="dxa"/>
                  </w:tcMar>
                </w:tcPr>
                <w:p w14:paraId="67119493" w14:textId="77777777" w:rsidR="00672206" w:rsidRDefault="00A0103E">
                  <w:pPr>
                    <w:widowControl w:val="0"/>
                    <w:spacing w:line="240" w:lineRule="auto"/>
                    <w:rPr>
                      <w:sz w:val="24"/>
                      <w:szCs w:val="24"/>
                    </w:rPr>
                  </w:pPr>
                  <w:r>
                    <w:rPr>
                      <w:sz w:val="24"/>
                      <w:szCs w:val="24"/>
                    </w:rPr>
                    <w:t>754 (120, 3018)</w:t>
                  </w:r>
                </w:p>
              </w:tc>
            </w:tr>
            <w:tr w:rsidR="00672206" w14:paraId="6711949B" w14:textId="77777777">
              <w:tc>
                <w:tcPr>
                  <w:tcW w:w="1525" w:type="dxa"/>
                  <w:shd w:val="clear" w:color="auto" w:fill="auto"/>
                  <w:tcMar>
                    <w:top w:w="0" w:type="dxa"/>
                    <w:left w:w="0" w:type="dxa"/>
                    <w:bottom w:w="0" w:type="dxa"/>
                    <w:right w:w="0" w:type="dxa"/>
                  </w:tcMar>
                </w:tcPr>
                <w:p w14:paraId="67119495"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96" w14:textId="77777777" w:rsidR="00672206" w:rsidRDefault="00672206">
                  <w:pPr>
                    <w:widowControl w:val="0"/>
                    <w:spacing w:line="240" w:lineRule="auto"/>
                    <w:rPr>
                      <w:sz w:val="24"/>
                      <w:szCs w:val="24"/>
                    </w:rPr>
                  </w:pPr>
                </w:p>
              </w:tc>
              <w:tc>
                <w:tcPr>
                  <w:tcW w:w="1215" w:type="dxa"/>
                  <w:shd w:val="clear" w:color="auto" w:fill="auto"/>
                  <w:tcMar>
                    <w:top w:w="0" w:type="dxa"/>
                    <w:left w:w="0" w:type="dxa"/>
                    <w:bottom w:w="0" w:type="dxa"/>
                    <w:right w:w="0" w:type="dxa"/>
                  </w:tcMar>
                </w:tcPr>
                <w:p w14:paraId="67119497" w14:textId="77777777" w:rsidR="00672206" w:rsidRDefault="00672206">
                  <w:pPr>
                    <w:widowControl w:val="0"/>
                    <w:spacing w:line="240" w:lineRule="auto"/>
                    <w:rPr>
                      <w:sz w:val="24"/>
                      <w:szCs w:val="24"/>
                    </w:rPr>
                  </w:pPr>
                </w:p>
              </w:tc>
              <w:tc>
                <w:tcPr>
                  <w:tcW w:w="1215" w:type="dxa"/>
                  <w:shd w:val="clear" w:color="auto" w:fill="auto"/>
                  <w:tcMar>
                    <w:top w:w="0" w:type="dxa"/>
                    <w:left w:w="0" w:type="dxa"/>
                    <w:bottom w:w="0" w:type="dxa"/>
                    <w:right w:w="0" w:type="dxa"/>
                  </w:tcMar>
                </w:tcPr>
                <w:p w14:paraId="67119498" w14:textId="77777777" w:rsidR="00672206" w:rsidRDefault="00672206">
                  <w:pPr>
                    <w:widowControl w:val="0"/>
                    <w:spacing w:line="240" w:lineRule="auto"/>
                    <w:rPr>
                      <w:sz w:val="24"/>
                      <w:szCs w:val="24"/>
                    </w:rPr>
                  </w:pPr>
                </w:p>
              </w:tc>
              <w:tc>
                <w:tcPr>
                  <w:tcW w:w="1665" w:type="dxa"/>
                  <w:shd w:val="clear" w:color="auto" w:fill="auto"/>
                  <w:tcMar>
                    <w:top w:w="0" w:type="dxa"/>
                    <w:left w:w="0" w:type="dxa"/>
                    <w:bottom w:w="0" w:type="dxa"/>
                    <w:right w:w="0" w:type="dxa"/>
                  </w:tcMar>
                </w:tcPr>
                <w:p w14:paraId="67119499" w14:textId="77777777" w:rsidR="00672206" w:rsidRDefault="00672206">
                  <w:pPr>
                    <w:widowControl w:val="0"/>
                    <w:spacing w:line="240" w:lineRule="auto"/>
                    <w:rPr>
                      <w:sz w:val="24"/>
                      <w:szCs w:val="24"/>
                    </w:rPr>
                  </w:pPr>
                </w:p>
              </w:tc>
              <w:tc>
                <w:tcPr>
                  <w:tcW w:w="2310" w:type="dxa"/>
                  <w:shd w:val="clear" w:color="auto" w:fill="auto"/>
                  <w:tcMar>
                    <w:top w:w="0" w:type="dxa"/>
                    <w:left w:w="0" w:type="dxa"/>
                    <w:bottom w:w="0" w:type="dxa"/>
                    <w:right w:w="0" w:type="dxa"/>
                  </w:tcMar>
                </w:tcPr>
                <w:p w14:paraId="6711949A" w14:textId="77777777" w:rsidR="00672206" w:rsidRDefault="00672206">
                  <w:pPr>
                    <w:widowControl w:val="0"/>
                    <w:spacing w:line="240" w:lineRule="auto"/>
                    <w:rPr>
                      <w:sz w:val="24"/>
                      <w:szCs w:val="24"/>
                    </w:rPr>
                  </w:pPr>
                </w:p>
              </w:tc>
            </w:tr>
            <w:tr w:rsidR="00672206" w14:paraId="671194A2" w14:textId="77777777">
              <w:tc>
                <w:tcPr>
                  <w:tcW w:w="1525" w:type="dxa"/>
                  <w:shd w:val="clear" w:color="auto" w:fill="auto"/>
                  <w:tcMar>
                    <w:top w:w="0" w:type="dxa"/>
                    <w:left w:w="0" w:type="dxa"/>
                    <w:bottom w:w="0" w:type="dxa"/>
                    <w:right w:w="0" w:type="dxa"/>
                  </w:tcMar>
                </w:tcPr>
                <w:p w14:paraId="6711949C" w14:textId="77777777" w:rsidR="00672206" w:rsidRDefault="00A0103E">
                  <w:pPr>
                    <w:widowControl w:val="0"/>
                    <w:spacing w:line="240" w:lineRule="auto"/>
                    <w:rPr>
                      <w:sz w:val="24"/>
                      <w:szCs w:val="24"/>
                    </w:rPr>
                  </w:pPr>
                  <w:r>
                    <w:rPr>
                      <w:sz w:val="24"/>
                      <w:szCs w:val="24"/>
                    </w:rPr>
                    <w:t>As</w:t>
                  </w:r>
                </w:p>
              </w:tc>
              <w:tc>
                <w:tcPr>
                  <w:tcW w:w="1245" w:type="dxa"/>
                  <w:shd w:val="clear" w:color="auto" w:fill="auto"/>
                  <w:tcMar>
                    <w:top w:w="0" w:type="dxa"/>
                    <w:left w:w="0" w:type="dxa"/>
                    <w:bottom w:w="0" w:type="dxa"/>
                    <w:right w:w="0" w:type="dxa"/>
                  </w:tcMar>
                </w:tcPr>
                <w:p w14:paraId="6711949D" w14:textId="77777777" w:rsidR="00672206" w:rsidRDefault="00A0103E">
                  <w:pPr>
                    <w:widowControl w:val="0"/>
                    <w:spacing w:line="240" w:lineRule="auto"/>
                    <w:rPr>
                      <w:sz w:val="24"/>
                      <w:szCs w:val="24"/>
                    </w:rPr>
                  </w:pPr>
                  <w:r>
                    <w:rPr>
                      <w:sz w:val="24"/>
                      <w:szCs w:val="24"/>
                    </w:rPr>
                    <w:t>LT</w:t>
                  </w:r>
                </w:p>
              </w:tc>
              <w:tc>
                <w:tcPr>
                  <w:tcW w:w="1215" w:type="dxa"/>
                  <w:shd w:val="clear" w:color="auto" w:fill="auto"/>
                  <w:tcMar>
                    <w:top w:w="0" w:type="dxa"/>
                    <w:left w:w="0" w:type="dxa"/>
                    <w:bottom w:w="0" w:type="dxa"/>
                    <w:right w:w="0" w:type="dxa"/>
                  </w:tcMar>
                </w:tcPr>
                <w:p w14:paraId="6711949E" w14:textId="77777777" w:rsidR="00672206" w:rsidRDefault="00A0103E">
                  <w:pPr>
                    <w:widowControl w:val="0"/>
                    <w:spacing w:line="240" w:lineRule="auto"/>
                    <w:rPr>
                      <w:sz w:val="24"/>
                      <w:szCs w:val="24"/>
                    </w:rPr>
                  </w:pPr>
                  <w:r>
                    <w:rPr>
                      <w:sz w:val="24"/>
                      <w:szCs w:val="24"/>
                    </w:rPr>
                    <w:t>120</w:t>
                  </w:r>
                </w:p>
              </w:tc>
              <w:tc>
                <w:tcPr>
                  <w:tcW w:w="1215" w:type="dxa"/>
                  <w:shd w:val="clear" w:color="auto" w:fill="auto"/>
                  <w:tcMar>
                    <w:top w:w="0" w:type="dxa"/>
                    <w:left w:w="0" w:type="dxa"/>
                    <w:bottom w:w="0" w:type="dxa"/>
                    <w:right w:w="0" w:type="dxa"/>
                  </w:tcMar>
                </w:tcPr>
                <w:p w14:paraId="6711949F" w14:textId="77777777" w:rsidR="00672206" w:rsidRDefault="00A0103E">
                  <w:pPr>
                    <w:widowControl w:val="0"/>
                    <w:spacing w:line="240" w:lineRule="auto"/>
                    <w:rPr>
                      <w:sz w:val="24"/>
                      <w:szCs w:val="24"/>
                    </w:rPr>
                  </w:pPr>
                  <w:r>
                    <w:rPr>
                      <w:sz w:val="24"/>
                      <w:szCs w:val="24"/>
                    </w:rPr>
                    <w:t>22</w:t>
                  </w:r>
                </w:p>
              </w:tc>
              <w:tc>
                <w:tcPr>
                  <w:tcW w:w="1665" w:type="dxa"/>
                  <w:shd w:val="clear" w:color="auto" w:fill="auto"/>
                  <w:tcMar>
                    <w:top w:w="0" w:type="dxa"/>
                    <w:left w:w="0" w:type="dxa"/>
                    <w:bottom w:w="0" w:type="dxa"/>
                    <w:right w:w="0" w:type="dxa"/>
                  </w:tcMar>
                </w:tcPr>
                <w:p w14:paraId="671194A0" w14:textId="77777777" w:rsidR="00672206" w:rsidRDefault="00A0103E">
                  <w:pPr>
                    <w:widowControl w:val="0"/>
                    <w:spacing w:line="240" w:lineRule="auto"/>
                    <w:rPr>
                      <w:sz w:val="24"/>
                      <w:szCs w:val="24"/>
                    </w:rPr>
                  </w:pPr>
                  <w:r>
                    <w:rPr>
                      <w:sz w:val="24"/>
                      <w:szCs w:val="24"/>
                    </w:rPr>
                    <w:t>4 (1-9)</w:t>
                  </w:r>
                </w:p>
              </w:tc>
              <w:tc>
                <w:tcPr>
                  <w:tcW w:w="2310" w:type="dxa"/>
                  <w:shd w:val="clear" w:color="auto" w:fill="auto"/>
                  <w:tcMar>
                    <w:top w:w="0" w:type="dxa"/>
                    <w:left w:w="0" w:type="dxa"/>
                    <w:bottom w:w="0" w:type="dxa"/>
                    <w:right w:w="0" w:type="dxa"/>
                  </w:tcMar>
                </w:tcPr>
                <w:p w14:paraId="671194A1" w14:textId="77777777" w:rsidR="00672206" w:rsidRDefault="00A0103E">
                  <w:pPr>
                    <w:widowControl w:val="0"/>
                    <w:spacing w:line="240" w:lineRule="auto"/>
                    <w:rPr>
                      <w:sz w:val="24"/>
                      <w:szCs w:val="24"/>
                    </w:rPr>
                  </w:pPr>
                  <w:r>
                    <w:rPr>
                      <w:sz w:val="24"/>
                      <w:szCs w:val="24"/>
                    </w:rPr>
                    <w:t>984 (105, 6502)</w:t>
                  </w:r>
                </w:p>
              </w:tc>
            </w:tr>
            <w:tr w:rsidR="00672206" w14:paraId="671194A9" w14:textId="77777777">
              <w:tc>
                <w:tcPr>
                  <w:tcW w:w="1525" w:type="dxa"/>
                  <w:shd w:val="clear" w:color="auto" w:fill="auto"/>
                  <w:tcMar>
                    <w:top w:w="0" w:type="dxa"/>
                    <w:left w:w="0" w:type="dxa"/>
                    <w:bottom w:w="0" w:type="dxa"/>
                    <w:right w:w="0" w:type="dxa"/>
                  </w:tcMar>
                </w:tcPr>
                <w:p w14:paraId="671194A3"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A4" w14:textId="77777777" w:rsidR="00672206" w:rsidRDefault="00A0103E">
                  <w:pPr>
                    <w:widowControl w:val="0"/>
                    <w:spacing w:line="240" w:lineRule="auto"/>
                    <w:rPr>
                      <w:sz w:val="24"/>
                      <w:szCs w:val="24"/>
                    </w:rPr>
                  </w:pPr>
                  <w:r>
                    <w:rPr>
                      <w:sz w:val="24"/>
                      <w:szCs w:val="24"/>
                    </w:rPr>
                    <w:t>NP</w:t>
                  </w:r>
                </w:p>
              </w:tc>
              <w:tc>
                <w:tcPr>
                  <w:tcW w:w="1215" w:type="dxa"/>
                  <w:shd w:val="clear" w:color="auto" w:fill="auto"/>
                  <w:tcMar>
                    <w:top w:w="0" w:type="dxa"/>
                    <w:left w:w="0" w:type="dxa"/>
                    <w:bottom w:w="0" w:type="dxa"/>
                    <w:right w:w="0" w:type="dxa"/>
                  </w:tcMar>
                </w:tcPr>
                <w:p w14:paraId="671194A5" w14:textId="77777777" w:rsidR="00672206" w:rsidRDefault="00A0103E">
                  <w:pPr>
                    <w:widowControl w:val="0"/>
                    <w:spacing w:line="240" w:lineRule="auto"/>
                    <w:rPr>
                      <w:sz w:val="24"/>
                      <w:szCs w:val="24"/>
                    </w:rPr>
                  </w:pPr>
                  <w:r>
                    <w:rPr>
                      <w:sz w:val="24"/>
                      <w:szCs w:val="24"/>
                    </w:rPr>
                    <w:t>465</w:t>
                  </w:r>
                </w:p>
              </w:tc>
              <w:tc>
                <w:tcPr>
                  <w:tcW w:w="1215" w:type="dxa"/>
                  <w:shd w:val="clear" w:color="auto" w:fill="auto"/>
                  <w:tcMar>
                    <w:top w:w="0" w:type="dxa"/>
                    <w:left w:w="0" w:type="dxa"/>
                    <w:bottom w:w="0" w:type="dxa"/>
                    <w:right w:w="0" w:type="dxa"/>
                  </w:tcMar>
                </w:tcPr>
                <w:p w14:paraId="671194A6" w14:textId="77777777" w:rsidR="00672206" w:rsidRDefault="00A0103E">
                  <w:pPr>
                    <w:widowControl w:val="0"/>
                    <w:spacing w:line="240" w:lineRule="auto"/>
                    <w:rPr>
                      <w:sz w:val="24"/>
                      <w:szCs w:val="24"/>
                    </w:rPr>
                  </w:pPr>
                  <w:r>
                    <w:rPr>
                      <w:sz w:val="24"/>
                      <w:szCs w:val="24"/>
                    </w:rPr>
                    <w:t>90</w:t>
                  </w:r>
                </w:p>
              </w:tc>
              <w:tc>
                <w:tcPr>
                  <w:tcW w:w="1665" w:type="dxa"/>
                  <w:shd w:val="clear" w:color="auto" w:fill="auto"/>
                  <w:tcMar>
                    <w:top w:w="0" w:type="dxa"/>
                    <w:left w:w="0" w:type="dxa"/>
                    <w:bottom w:w="0" w:type="dxa"/>
                    <w:right w:w="0" w:type="dxa"/>
                  </w:tcMar>
                </w:tcPr>
                <w:p w14:paraId="671194A7" w14:textId="77777777" w:rsidR="00672206" w:rsidRDefault="00A0103E">
                  <w:pPr>
                    <w:widowControl w:val="0"/>
                    <w:spacing w:line="240" w:lineRule="auto"/>
                    <w:rPr>
                      <w:sz w:val="24"/>
                      <w:szCs w:val="24"/>
                    </w:rPr>
                  </w:pPr>
                  <w:r>
                    <w:rPr>
                      <w:sz w:val="24"/>
                      <w:szCs w:val="24"/>
                    </w:rPr>
                    <w:t>3 (1-22)</w:t>
                  </w:r>
                </w:p>
              </w:tc>
              <w:tc>
                <w:tcPr>
                  <w:tcW w:w="2310" w:type="dxa"/>
                  <w:shd w:val="clear" w:color="auto" w:fill="auto"/>
                  <w:tcMar>
                    <w:top w:w="0" w:type="dxa"/>
                    <w:left w:w="0" w:type="dxa"/>
                    <w:bottom w:w="0" w:type="dxa"/>
                    <w:right w:w="0" w:type="dxa"/>
                  </w:tcMar>
                </w:tcPr>
                <w:p w14:paraId="671194A8" w14:textId="77777777" w:rsidR="00672206" w:rsidRDefault="00A0103E">
                  <w:pPr>
                    <w:widowControl w:val="0"/>
                    <w:spacing w:line="240" w:lineRule="auto"/>
                    <w:rPr>
                      <w:sz w:val="24"/>
                      <w:szCs w:val="24"/>
                    </w:rPr>
                  </w:pPr>
                  <w:r>
                    <w:rPr>
                      <w:sz w:val="24"/>
                      <w:szCs w:val="24"/>
                    </w:rPr>
                    <w:t>1260 (204, 6479)</w:t>
                  </w:r>
                </w:p>
              </w:tc>
            </w:tr>
            <w:tr w:rsidR="00672206" w14:paraId="671194B0" w14:textId="77777777">
              <w:tc>
                <w:tcPr>
                  <w:tcW w:w="1525" w:type="dxa"/>
                  <w:shd w:val="clear" w:color="auto" w:fill="auto"/>
                  <w:tcMar>
                    <w:top w:w="0" w:type="dxa"/>
                    <w:left w:w="0" w:type="dxa"/>
                    <w:bottom w:w="0" w:type="dxa"/>
                    <w:right w:w="0" w:type="dxa"/>
                  </w:tcMar>
                </w:tcPr>
                <w:p w14:paraId="671194AA" w14:textId="77777777" w:rsidR="00672206" w:rsidRDefault="00672206">
                  <w:pPr>
                    <w:widowControl w:val="0"/>
                    <w:spacing w:line="240" w:lineRule="auto"/>
                    <w:rPr>
                      <w:sz w:val="24"/>
                      <w:szCs w:val="24"/>
                    </w:rPr>
                  </w:pPr>
                </w:p>
              </w:tc>
              <w:tc>
                <w:tcPr>
                  <w:tcW w:w="1245" w:type="dxa"/>
                  <w:shd w:val="clear" w:color="auto" w:fill="auto"/>
                  <w:tcMar>
                    <w:top w:w="0" w:type="dxa"/>
                    <w:left w:w="0" w:type="dxa"/>
                    <w:bottom w:w="0" w:type="dxa"/>
                    <w:right w:w="0" w:type="dxa"/>
                  </w:tcMar>
                </w:tcPr>
                <w:p w14:paraId="671194AB" w14:textId="77777777" w:rsidR="00672206" w:rsidRDefault="00A0103E">
                  <w:pPr>
                    <w:widowControl w:val="0"/>
                    <w:spacing w:line="240" w:lineRule="auto"/>
                    <w:rPr>
                      <w:sz w:val="24"/>
                      <w:szCs w:val="24"/>
                    </w:rPr>
                  </w:pPr>
                  <w:r>
                    <w:rPr>
                      <w:sz w:val="24"/>
                      <w:szCs w:val="24"/>
                    </w:rPr>
                    <w:t>WE</w:t>
                  </w:r>
                </w:p>
              </w:tc>
              <w:tc>
                <w:tcPr>
                  <w:tcW w:w="1215" w:type="dxa"/>
                  <w:shd w:val="clear" w:color="auto" w:fill="auto"/>
                  <w:tcMar>
                    <w:top w:w="0" w:type="dxa"/>
                    <w:left w:w="0" w:type="dxa"/>
                    <w:bottom w:w="0" w:type="dxa"/>
                    <w:right w:w="0" w:type="dxa"/>
                  </w:tcMar>
                </w:tcPr>
                <w:p w14:paraId="671194AC" w14:textId="77777777" w:rsidR="00672206" w:rsidRDefault="00A0103E">
                  <w:pPr>
                    <w:widowControl w:val="0"/>
                    <w:spacing w:line="240" w:lineRule="auto"/>
                    <w:rPr>
                      <w:sz w:val="24"/>
                      <w:szCs w:val="24"/>
                    </w:rPr>
                  </w:pPr>
                  <w:r>
                    <w:rPr>
                      <w:sz w:val="24"/>
                      <w:szCs w:val="24"/>
                    </w:rPr>
                    <w:t>416</w:t>
                  </w:r>
                </w:p>
              </w:tc>
              <w:tc>
                <w:tcPr>
                  <w:tcW w:w="1215" w:type="dxa"/>
                  <w:shd w:val="clear" w:color="auto" w:fill="auto"/>
                  <w:tcMar>
                    <w:top w:w="0" w:type="dxa"/>
                    <w:left w:w="0" w:type="dxa"/>
                    <w:bottom w:w="0" w:type="dxa"/>
                    <w:right w:w="0" w:type="dxa"/>
                  </w:tcMar>
                </w:tcPr>
                <w:p w14:paraId="671194AD" w14:textId="77777777" w:rsidR="00672206" w:rsidRDefault="00A0103E">
                  <w:pPr>
                    <w:widowControl w:val="0"/>
                    <w:spacing w:line="240" w:lineRule="auto"/>
                    <w:rPr>
                      <w:sz w:val="24"/>
                      <w:szCs w:val="24"/>
                    </w:rPr>
                  </w:pPr>
                  <w:r>
                    <w:rPr>
                      <w:sz w:val="24"/>
                      <w:szCs w:val="24"/>
                    </w:rPr>
                    <w:t>83</w:t>
                  </w:r>
                </w:p>
              </w:tc>
              <w:tc>
                <w:tcPr>
                  <w:tcW w:w="1665" w:type="dxa"/>
                  <w:shd w:val="clear" w:color="auto" w:fill="auto"/>
                  <w:tcMar>
                    <w:top w:w="0" w:type="dxa"/>
                    <w:left w:w="0" w:type="dxa"/>
                    <w:bottom w:w="0" w:type="dxa"/>
                    <w:right w:w="0" w:type="dxa"/>
                  </w:tcMar>
                </w:tcPr>
                <w:p w14:paraId="671194AE" w14:textId="77777777" w:rsidR="00672206" w:rsidRDefault="00A0103E">
                  <w:pPr>
                    <w:widowControl w:val="0"/>
                    <w:spacing w:line="240" w:lineRule="auto"/>
                    <w:rPr>
                      <w:sz w:val="24"/>
                      <w:szCs w:val="24"/>
                    </w:rPr>
                  </w:pPr>
                  <w:r>
                    <w:rPr>
                      <w:sz w:val="24"/>
                      <w:szCs w:val="24"/>
                    </w:rPr>
                    <w:t>3 (1-30)</w:t>
                  </w:r>
                </w:p>
              </w:tc>
              <w:tc>
                <w:tcPr>
                  <w:tcW w:w="2310" w:type="dxa"/>
                  <w:shd w:val="clear" w:color="auto" w:fill="auto"/>
                  <w:tcMar>
                    <w:top w:w="0" w:type="dxa"/>
                    <w:left w:w="0" w:type="dxa"/>
                    <w:bottom w:w="0" w:type="dxa"/>
                    <w:right w:w="0" w:type="dxa"/>
                  </w:tcMar>
                </w:tcPr>
                <w:p w14:paraId="671194AF" w14:textId="77777777" w:rsidR="00672206" w:rsidRDefault="00A0103E">
                  <w:pPr>
                    <w:widowControl w:val="0"/>
                    <w:spacing w:line="240" w:lineRule="auto"/>
                    <w:rPr>
                      <w:sz w:val="24"/>
                      <w:szCs w:val="24"/>
                    </w:rPr>
                  </w:pPr>
                  <w:r>
                    <w:rPr>
                      <w:sz w:val="24"/>
                      <w:szCs w:val="24"/>
                    </w:rPr>
                    <w:t>955 (100, 4026)</w:t>
                  </w:r>
                </w:p>
              </w:tc>
            </w:tr>
          </w:tbl>
          <w:p w14:paraId="671194B1" w14:textId="77777777" w:rsidR="00672206" w:rsidRDefault="00672206">
            <w:pPr>
              <w:spacing w:line="240" w:lineRule="auto"/>
            </w:pPr>
          </w:p>
        </w:tc>
      </w:tr>
      <w:tr w:rsidR="00672206" w14:paraId="671194B4" w14:textId="77777777">
        <w:trPr>
          <w:trHeight w:val="440"/>
        </w:trPr>
        <w:tc>
          <w:tcPr>
            <w:tcW w:w="9360" w:type="dxa"/>
            <w:tcMar>
              <w:top w:w="100" w:type="dxa"/>
              <w:left w:w="100" w:type="dxa"/>
              <w:bottom w:w="100" w:type="dxa"/>
              <w:right w:w="100" w:type="dxa"/>
            </w:tcMar>
          </w:tcPr>
          <w:p w14:paraId="671194B3" w14:textId="77777777" w:rsidR="00672206" w:rsidRDefault="00672206">
            <w:pPr>
              <w:pStyle w:val="Heading2"/>
              <w:spacing w:line="288" w:lineRule="auto"/>
              <w:rPr>
                <w:i w:val="0"/>
              </w:rPr>
            </w:pPr>
            <w:bookmarkStart w:id="148" w:name="_5wzylzwzyrup" w:colFirst="0" w:colLast="0"/>
            <w:bookmarkEnd w:id="148"/>
          </w:p>
        </w:tc>
      </w:tr>
    </w:tbl>
    <w:p w14:paraId="671194B5" w14:textId="77777777" w:rsidR="00672206" w:rsidRDefault="00672206">
      <w:pPr>
        <w:spacing w:line="288" w:lineRule="auto"/>
      </w:pPr>
    </w:p>
    <w:p w14:paraId="671194B6" w14:textId="77777777" w:rsidR="00672206" w:rsidRDefault="00672206">
      <w:pPr>
        <w:spacing w:line="288" w:lineRule="auto"/>
        <w:sectPr w:rsidR="00672206">
          <w:headerReference w:type="even" r:id="rId12"/>
          <w:headerReference w:type="default" r:id="rId13"/>
          <w:headerReference w:type="first" r:id="rId14"/>
          <w:pgSz w:w="12240" w:h="15840"/>
          <w:pgMar w:top="1440" w:right="1440" w:bottom="1440" w:left="1440" w:header="720" w:footer="720" w:gutter="0"/>
          <w:pgNumType w:start="1"/>
          <w:cols w:space="720"/>
        </w:sectPr>
      </w:pPr>
    </w:p>
    <w:p w14:paraId="671194B7" w14:textId="77777777" w:rsidR="00672206" w:rsidRDefault="00672206">
      <w:pPr>
        <w:spacing w:line="288" w:lineRule="auto"/>
      </w:pPr>
    </w:p>
    <w:p w14:paraId="671194B8" w14:textId="77777777" w:rsidR="00672206" w:rsidRDefault="00672206">
      <w:pPr>
        <w:spacing w:line="288" w:lineRule="auto"/>
      </w:pPr>
    </w:p>
    <w:p w14:paraId="671194B9" w14:textId="77777777" w:rsidR="00672206" w:rsidRDefault="00A0103E">
      <w:pPr>
        <w:spacing w:line="288" w:lineRule="auto"/>
      </w:pPr>
      <w:r>
        <w:t>Table 2: Model summaries for Hg and As models for Lake Trout (LT), Northern Pike (NP), and Walleye (WE) based on Sampling Event Regression (SER), maximum likelihood mixed effects models (ML), approximate Bayesian mixed effects models (AB), and MCMC Bayesia</w:t>
      </w:r>
      <w:r>
        <w:t>n mixed effects models (MB). Root mean squared error compares fitted versus observed values. R</w:t>
      </w:r>
      <w:r>
        <w:rPr>
          <w:vertAlign w:val="superscript"/>
        </w:rPr>
        <w:t>2</w:t>
      </w:r>
      <w:r>
        <w:t xml:space="preserve"> is the coefficient of determination from a linear model of fitted versus observed values. RMSE (1000 +/- 50 g; n) is the root mean squared error for all fish 10</w:t>
      </w:r>
      <w:r>
        <w:t xml:space="preserve">00 g +/- 50 g (Hg) or 100 g (As) and </w:t>
      </w:r>
      <w:r>
        <w:rPr>
          <w:i/>
        </w:rPr>
        <w:t>n</w:t>
      </w:r>
      <w:r>
        <w:t xml:space="preserve"> is the number of observations. Columns denoted </w:t>
      </w:r>
      <m:oMath>
        <m:r>
          <w:rPr>
            <w:rFonts w:ascii="Cambria Math" w:hAnsi="Cambria Math"/>
          </w:rPr>
          <m:t>σ</m:t>
        </m:r>
      </m:oMath>
      <w:r>
        <w:rPr>
          <w:vertAlign w:val="superscript"/>
        </w:rPr>
        <w:t>2</w:t>
      </w:r>
      <w:r>
        <w:t xml:space="preserve"> represent the standard deviation of the estimated intercepts and slopes in the case of the waterbody-year-species sampling event regressions</w:t>
      </w:r>
    </w:p>
    <w:p w14:paraId="671194BA" w14:textId="77777777" w:rsidR="00672206" w:rsidRDefault="00672206">
      <w:pPr>
        <w:spacing w:line="288" w:lineRule="auto"/>
      </w:pPr>
    </w:p>
    <w:tbl>
      <w:tblPr>
        <w:tblStyle w:val="a1"/>
        <w:tblW w:w="12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12"/>
        <w:gridCol w:w="1484"/>
        <w:gridCol w:w="1484"/>
        <w:gridCol w:w="1542"/>
        <w:gridCol w:w="1513"/>
        <w:gridCol w:w="1599"/>
        <w:gridCol w:w="1927"/>
        <w:gridCol w:w="1699"/>
      </w:tblGrid>
      <w:tr w:rsidR="00672206" w14:paraId="671194C3" w14:textId="77777777">
        <w:trPr>
          <w:trHeight w:val="440"/>
          <w:jc w:val="center"/>
        </w:trPr>
        <w:tc>
          <w:tcPr>
            <w:tcW w:w="1712" w:type="dxa"/>
            <w:shd w:val="clear" w:color="auto" w:fill="auto"/>
            <w:tcMar>
              <w:top w:w="0" w:type="dxa"/>
              <w:left w:w="0" w:type="dxa"/>
              <w:bottom w:w="0" w:type="dxa"/>
              <w:right w:w="0" w:type="dxa"/>
            </w:tcMar>
          </w:tcPr>
          <w:p w14:paraId="671194BB" w14:textId="77777777" w:rsidR="00672206" w:rsidRDefault="00A0103E">
            <w:pPr>
              <w:spacing w:line="240" w:lineRule="auto"/>
              <w:jc w:val="center"/>
            </w:pPr>
            <w:r>
              <w:t>Model</w:t>
            </w:r>
          </w:p>
        </w:tc>
        <w:tc>
          <w:tcPr>
            <w:tcW w:w="1484" w:type="dxa"/>
            <w:shd w:val="clear" w:color="auto" w:fill="auto"/>
            <w:tcMar>
              <w:top w:w="0" w:type="dxa"/>
              <w:left w:w="0" w:type="dxa"/>
              <w:bottom w:w="0" w:type="dxa"/>
              <w:right w:w="0" w:type="dxa"/>
            </w:tcMar>
          </w:tcPr>
          <w:p w14:paraId="671194BC" w14:textId="77777777" w:rsidR="00672206" w:rsidRDefault="00A0103E">
            <w:pPr>
              <w:spacing w:line="240" w:lineRule="auto"/>
              <w:jc w:val="center"/>
              <w:rPr>
                <w:vertAlign w:val="subscript"/>
              </w:rPr>
            </w:pPr>
            <w:r>
              <w:t>RMSE</w:t>
            </w:r>
            <w:r>
              <w:rPr>
                <w:vertAlign w:val="subscript"/>
              </w:rPr>
              <w:t>event</w:t>
            </w:r>
          </w:p>
        </w:tc>
        <w:tc>
          <w:tcPr>
            <w:tcW w:w="1484" w:type="dxa"/>
            <w:shd w:val="clear" w:color="auto" w:fill="auto"/>
            <w:tcMar>
              <w:top w:w="0" w:type="dxa"/>
              <w:left w:w="0" w:type="dxa"/>
              <w:bottom w:w="0" w:type="dxa"/>
              <w:right w:w="0" w:type="dxa"/>
            </w:tcMar>
          </w:tcPr>
          <w:p w14:paraId="671194BD" w14:textId="77777777" w:rsidR="00672206" w:rsidRDefault="00A0103E">
            <w:pPr>
              <w:spacing w:line="240" w:lineRule="auto"/>
              <w:jc w:val="center"/>
              <w:rPr>
                <w:vertAlign w:val="subscript"/>
              </w:rPr>
            </w:pPr>
            <w:r>
              <w:t>RMSE</w:t>
            </w:r>
            <w:r>
              <w:rPr>
                <w:vertAlign w:val="subscript"/>
              </w:rPr>
              <w:t>global</w:t>
            </w:r>
          </w:p>
        </w:tc>
        <w:tc>
          <w:tcPr>
            <w:tcW w:w="1541" w:type="dxa"/>
            <w:shd w:val="clear" w:color="auto" w:fill="auto"/>
            <w:tcMar>
              <w:top w:w="0" w:type="dxa"/>
              <w:left w:w="0" w:type="dxa"/>
              <w:bottom w:w="0" w:type="dxa"/>
              <w:right w:w="0" w:type="dxa"/>
            </w:tcMar>
          </w:tcPr>
          <w:p w14:paraId="671194BE" w14:textId="77777777" w:rsidR="00672206" w:rsidRDefault="00A0103E">
            <w:pPr>
              <w:spacing w:line="240" w:lineRule="auto"/>
              <w:jc w:val="center"/>
              <w:rPr>
                <w:vertAlign w:val="subscript"/>
              </w:rPr>
            </w:pPr>
            <w:r>
              <w:t>R</w:t>
            </w:r>
            <w:r>
              <w:rPr>
                <w:vertAlign w:val="superscript"/>
              </w:rPr>
              <w:t>2</w:t>
            </w:r>
            <w:r>
              <w:rPr>
                <w:vertAlign w:val="subscript"/>
              </w:rPr>
              <w:t>overall</w:t>
            </w:r>
          </w:p>
        </w:tc>
        <w:tc>
          <w:tcPr>
            <w:tcW w:w="1512" w:type="dxa"/>
            <w:shd w:val="clear" w:color="auto" w:fill="auto"/>
            <w:tcMar>
              <w:top w:w="0" w:type="dxa"/>
              <w:left w:w="0" w:type="dxa"/>
              <w:bottom w:w="0" w:type="dxa"/>
              <w:right w:w="0" w:type="dxa"/>
            </w:tcMar>
          </w:tcPr>
          <w:p w14:paraId="671194BF"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intercept</w:t>
            </w:r>
            <w:r>
              <w:rPr>
                <w:vertAlign w:val="subscript"/>
              </w:rPr>
              <w:br/>
            </w:r>
            <w:r>
              <w:t>(waterbody)</w:t>
            </w:r>
          </w:p>
        </w:tc>
        <w:tc>
          <w:tcPr>
            <w:tcW w:w="1598" w:type="dxa"/>
            <w:shd w:val="clear" w:color="auto" w:fill="auto"/>
            <w:tcMar>
              <w:top w:w="0" w:type="dxa"/>
              <w:left w:w="0" w:type="dxa"/>
              <w:bottom w:w="0" w:type="dxa"/>
              <w:right w:w="0" w:type="dxa"/>
            </w:tcMar>
          </w:tcPr>
          <w:p w14:paraId="671194C0"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slope</w:t>
            </w:r>
            <w:r>
              <w:rPr>
                <w:vertAlign w:val="subscript"/>
              </w:rPr>
              <w:br/>
            </w:r>
            <w:r>
              <w:t>(waterbody)</w:t>
            </w:r>
          </w:p>
        </w:tc>
        <w:tc>
          <w:tcPr>
            <w:tcW w:w="1926" w:type="dxa"/>
            <w:shd w:val="clear" w:color="auto" w:fill="auto"/>
            <w:tcMar>
              <w:top w:w="0" w:type="dxa"/>
              <w:left w:w="0" w:type="dxa"/>
              <w:bottom w:w="0" w:type="dxa"/>
              <w:right w:w="0" w:type="dxa"/>
            </w:tcMar>
          </w:tcPr>
          <w:p w14:paraId="671194C1"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intercept</w:t>
            </w:r>
            <w:r>
              <w:rPr>
                <w:vertAlign w:val="subscript"/>
              </w:rPr>
              <w:br/>
            </w:r>
            <w:r>
              <w:t>(waterbody, year)</w:t>
            </w:r>
          </w:p>
        </w:tc>
        <w:tc>
          <w:tcPr>
            <w:tcW w:w="1698" w:type="dxa"/>
            <w:shd w:val="clear" w:color="auto" w:fill="auto"/>
            <w:tcMar>
              <w:top w:w="0" w:type="dxa"/>
              <w:left w:w="0" w:type="dxa"/>
              <w:bottom w:w="0" w:type="dxa"/>
              <w:right w:w="0" w:type="dxa"/>
            </w:tcMar>
          </w:tcPr>
          <w:p w14:paraId="671194C2" w14:textId="77777777" w:rsidR="00672206" w:rsidRDefault="00A0103E">
            <w:pPr>
              <w:spacing w:line="240" w:lineRule="auto"/>
              <w:jc w:val="center"/>
            </w:pPr>
            <m:oMath>
              <m:r>
                <w:rPr>
                  <w:rFonts w:ascii="Cambria Math" w:hAnsi="Cambria Math"/>
                </w:rPr>
                <m:t>σ</m:t>
              </m:r>
            </m:oMath>
            <w:r>
              <w:rPr>
                <w:vertAlign w:val="superscript"/>
              </w:rPr>
              <w:t>2</w:t>
            </w:r>
            <w:r>
              <w:rPr>
                <w:vertAlign w:val="subscript"/>
              </w:rPr>
              <w:t>residual</w:t>
            </w:r>
          </w:p>
        </w:tc>
      </w:tr>
      <w:tr w:rsidR="00672206" w14:paraId="671194CC" w14:textId="77777777">
        <w:trPr>
          <w:trHeight w:val="440"/>
          <w:jc w:val="center"/>
        </w:trPr>
        <w:tc>
          <w:tcPr>
            <w:tcW w:w="1712" w:type="dxa"/>
            <w:shd w:val="clear" w:color="auto" w:fill="auto"/>
            <w:tcMar>
              <w:top w:w="0" w:type="dxa"/>
              <w:left w:w="0" w:type="dxa"/>
              <w:bottom w:w="0" w:type="dxa"/>
              <w:right w:w="0" w:type="dxa"/>
            </w:tcMar>
          </w:tcPr>
          <w:p w14:paraId="671194C4" w14:textId="77777777" w:rsidR="00672206" w:rsidRDefault="00A0103E">
            <w:pPr>
              <w:spacing w:line="240" w:lineRule="auto"/>
              <w:jc w:val="center"/>
            </w:pPr>
            <w:r>
              <w:t>Hg - LT - SER</w:t>
            </w:r>
          </w:p>
        </w:tc>
        <w:tc>
          <w:tcPr>
            <w:tcW w:w="1484" w:type="dxa"/>
            <w:shd w:val="clear" w:color="auto" w:fill="auto"/>
            <w:tcMar>
              <w:top w:w="0" w:type="dxa"/>
              <w:left w:w="0" w:type="dxa"/>
              <w:bottom w:w="0" w:type="dxa"/>
              <w:right w:w="0" w:type="dxa"/>
            </w:tcMar>
          </w:tcPr>
          <w:p w14:paraId="671194C5" w14:textId="77777777" w:rsidR="00672206" w:rsidRDefault="00A0103E">
            <w:pPr>
              <w:spacing w:line="240" w:lineRule="auto"/>
              <w:jc w:val="center"/>
            </w:pPr>
            <w:r>
              <w:t xml:space="preserve">0.27 </w:t>
            </w:r>
            <w:r>
              <w:br/>
              <w:t>(0.05, 1.04)</w:t>
            </w:r>
          </w:p>
        </w:tc>
        <w:tc>
          <w:tcPr>
            <w:tcW w:w="1484" w:type="dxa"/>
            <w:shd w:val="clear" w:color="auto" w:fill="auto"/>
            <w:tcMar>
              <w:top w:w="0" w:type="dxa"/>
              <w:left w:w="0" w:type="dxa"/>
              <w:bottom w:w="0" w:type="dxa"/>
              <w:right w:w="0" w:type="dxa"/>
            </w:tcMar>
          </w:tcPr>
          <w:p w14:paraId="671194C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C7" w14:textId="77777777" w:rsidR="00672206" w:rsidRDefault="00A0103E">
            <w:pPr>
              <w:spacing w:line="240" w:lineRule="auto"/>
              <w:jc w:val="center"/>
            </w:pPr>
            <w:r>
              <w:t>0.60</w:t>
            </w:r>
            <w:r>
              <w:br/>
              <w:t>(0.00, 1.00)</w:t>
            </w:r>
          </w:p>
        </w:tc>
        <w:tc>
          <w:tcPr>
            <w:tcW w:w="1512" w:type="dxa"/>
            <w:shd w:val="clear" w:color="auto" w:fill="auto"/>
            <w:tcMar>
              <w:top w:w="0" w:type="dxa"/>
              <w:left w:w="0" w:type="dxa"/>
              <w:bottom w:w="0" w:type="dxa"/>
              <w:right w:w="0" w:type="dxa"/>
            </w:tcMar>
          </w:tcPr>
          <w:p w14:paraId="671194C8" w14:textId="77777777" w:rsidR="00672206" w:rsidRDefault="00A0103E">
            <w:pPr>
              <w:spacing w:line="240" w:lineRule="auto"/>
              <w:jc w:val="center"/>
            </w:pPr>
            <w:r>
              <w:t>2.88</w:t>
            </w:r>
          </w:p>
        </w:tc>
        <w:tc>
          <w:tcPr>
            <w:tcW w:w="1598" w:type="dxa"/>
            <w:shd w:val="clear" w:color="auto" w:fill="auto"/>
            <w:tcMar>
              <w:top w:w="0" w:type="dxa"/>
              <w:left w:w="0" w:type="dxa"/>
              <w:bottom w:w="0" w:type="dxa"/>
              <w:right w:w="0" w:type="dxa"/>
            </w:tcMar>
          </w:tcPr>
          <w:p w14:paraId="671194C9" w14:textId="77777777" w:rsidR="00672206" w:rsidRDefault="00A0103E">
            <w:pPr>
              <w:spacing w:line="240" w:lineRule="auto"/>
              <w:jc w:val="center"/>
            </w:pPr>
            <w:r>
              <w:t>0.37</w:t>
            </w:r>
          </w:p>
        </w:tc>
        <w:tc>
          <w:tcPr>
            <w:tcW w:w="1926" w:type="dxa"/>
            <w:shd w:val="clear" w:color="auto" w:fill="auto"/>
            <w:tcMar>
              <w:top w:w="0" w:type="dxa"/>
              <w:left w:w="0" w:type="dxa"/>
              <w:bottom w:w="0" w:type="dxa"/>
              <w:right w:w="0" w:type="dxa"/>
            </w:tcMar>
          </w:tcPr>
          <w:p w14:paraId="671194CA"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4CB" w14:textId="77777777" w:rsidR="00672206" w:rsidRDefault="00A0103E">
            <w:pPr>
              <w:spacing w:line="240" w:lineRule="auto"/>
              <w:jc w:val="center"/>
            </w:pPr>
            <w:r>
              <w:t>–</w:t>
            </w:r>
          </w:p>
        </w:tc>
      </w:tr>
      <w:tr w:rsidR="00672206" w14:paraId="671194D9" w14:textId="77777777">
        <w:trPr>
          <w:trHeight w:val="440"/>
          <w:jc w:val="center"/>
        </w:trPr>
        <w:tc>
          <w:tcPr>
            <w:tcW w:w="1712" w:type="dxa"/>
            <w:shd w:val="clear" w:color="auto" w:fill="auto"/>
            <w:tcMar>
              <w:top w:w="0" w:type="dxa"/>
              <w:left w:w="0" w:type="dxa"/>
              <w:bottom w:w="0" w:type="dxa"/>
              <w:right w:w="0" w:type="dxa"/>
            </w:tcMar>
          </w:tcPr>
          <w:p w14:paraId="671194CD" w14:textId="77777777" w:rsidR="00672206" w:rsidRDefault="00A0103E">
            <w:pPr>
              <w:spacing w:line="240" w:lineRule="auto"/>
              <w:jc w:val="center"/>
            </w:pPr>
            <w:r>
              <w:t>Hg - LT - ML</w:t>
            </w:r>
          </w:p>
        </w:tc>
        <w:tc>
          <w:tcPr>
            <w:tcW w:w="1484" w:type="dxa"/>
            <w:shd w:val="clear" w:color="auto" w:fill="auto"/>
            <w:tcMar>
              <w:top w:w="0" w:type="dxa"/>
              <w:left w:w="0" w:type="dxa"/>
              <w:bottom w:w="0" w:type="dxa"/>
              <w:right w:w="0" w:type="dxa"/>
            </w:tcMar>
          </w:tcPr>
          <w:p w14:paraId="671194CE" w14:textId="77777777" w:rsidR="00672206" w:rsidRDefault="00A0103E">
            <w:pPr>
              <w:spacing w:line="240" w:lineRule="auto"/>
              <w:jc w:val="center"/>
            </w:pPr>
            <w:r>
              <w:t>0.33</w:t>
            </w:r>
          </w:p>
          <w:p w14:paraId="671194CF"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D0"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D1"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D2" w14:textId="77777777" w:rsidR="00672206" w:rsidRDefault="00A0103E">
            <w:pPr>
              <w:spacing w:line="240" w:lineRule="auto"/>
              <w:jc w:val="center"/>
            </w:pPr>
            <w:r>
              <w:t>1.46</w:t>
            </w:r>
            <w:r>
              <w:br/>
              <w:t>(1.35, 1.58)</w:t>
            </w:r>
          </w:p>
        </w:tc>
        <w:tc>
          <w:tcPr>
            <w:tcW w:w="1598" w:type="dxa"/>
            <w:shd w:val="clear" w:color="auto" w:fill="auto"/>
            <w:tcMar>
              <w:top w:w="0" w:type="dxa"/>
              <w:left w:w="0" w:type="dxa"/>
              <w:bottom w:w="0" w:type="dxa"/>
              <w:right w:w="0" w:type="dxa"/>
            </w:tcMar>
          </w:tcPr>
          <w:p w14:paraId="671194D3" w14:textId="77777777" w:rsidR="00672206" w:rsidRDefault="00A0103E">
            <w:pPr>
              <w:spacing w:line="240" w:lineRule="auto"/>
              <w:jc w:val="center"/>
            </w:pPr>
            <w:r>
              <w:t>0.16</w:t>
            </w:r>
          </w:p>
          <w:p w14:paraId="671194D4"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4D5" w14:textId="77777777" w:rsidR="00672206" w:rsidRDefault="00A0103E">
            <w:pPr>
              <w:spacing w:line="240" w:lineRule="auto"/>
              <w:jc w:val="center"/>
            </w:pPr>
            <w:r>
              <w:t>0.12</w:t>
            </w:r>
          </w:p>
          <w:p w14:paraId="671194D6" w14:textId="77777777" w:rsidR="00672206" w:rsidRDefault="00A0103E">
            <w:pPr>
              <w:spacing w:line="240" w:lineRule="auto"/>
              <w:jc w:val="center"/>
            </w:pPr>
            <w:r>
              <w:t>(0.10, 0.14)</w:t>
            </w:r>
          </w:p>
        </w:tc>
        <w:tc>
          <w:tcPr>
            <w:tcW w:w="1698" w:type="dxa"/>
            <w:shd w:val="clear" w:color="auto" w:fill="auto"/>
            <w:tcMar>
              <w:top w:w="0" w:type="dxa"/>
              <w:left w:w="0" w:type="dxa"/>
              <w:bottom w:w="0" w:type="dxa"/>
              <w:right w:w="0" w:type="dxa"/>
            </w:tcMar>
          </w:tcPr>
          <w:p w14:paraId="671194D7" w14:textId="77777777" w:rsidR="00672206" w:rsidRDefault="00A0103E">
            <w:pPr>
              <w:spacing w:line="240" w:lineRule="auto"/>
              <w:jc w:val="center"/>
            </w:pPr>
            <w:r>
              <w:t>0.35</w:t>
            </w:r>
          </w:p>
          <w:p w14:paraId="671194D8" w14:textId="77777777" w:rsidR="00672206" w:rsidRDefault="00A0103E">
            <w:pPr>
              <w:spacing w:line="240" w:lineRule="auto"/>
              <w:jc w:val="center"/>
            </w:pPr>
            <w:r>
              <w:t>(0.35, 0.36)</w:t>
            </w:r>
          </w:p>
        </w:tc>
      </w:tr>
      <w:tr w:rsidR="00672206" w14:paraId="671194E6" w14:textId="77777777">
        <w:trPr>
          <w:trHeight w:val="440"/>
          <w:jc w:val="center"/>
        </w:trPr>
        <w:tc>
          <w:tcPr>
            <w:tcW w:w="1712" w:type="dxa"/>
            <w:shd w:val="clear" w:color="auto" w:fill="auto"/>
            <w:tcMar>
              <w:top w:w="0" w:type="dxa"/>
              <w:left w:w="0" w:type="dxa"/>
              <w:bottom w:w="0" w:type="dxa"/>
              <w:right w:w="0" w:type="dxa"/>
            </w:tcMar>
          </w:tcPr>
          <w:p w14:paraId="671194DA" w14:textId="77777777" w:rsidR="00672206" w:rsidRDefault="00A0103E">
            <w:pPr>
              <w:spacing w:line="240" w:lineRule="auto"/>
              <w:jc w:val="center"/>
            </w:pPr>
            <w:r>
              <w:t xml:space="preserve">Hg - LT - AB </w:t>
            </w:r>
          </w:p>
        </w:tc>
        <w:tc>
          <w:tcPr>
            <w:tcW w:w="1484" w:type="dxa"/>
            <w:shd w:val="clear" w:color="auto" w:fill="auto"/>
            <w:tcMar>
              <w:top w:w="0" w:type="dxa"/>
              <w:left w:w="0" w:type="dxa"/>
              <w:bottom w:w="0" w:type="dxa"/>
              <w:right w:w="0" w:type="dxa"/>
            </w:tcMar>
          </w:tcPr>
          <w:p w14:paraId="671194DB"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4D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DD"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DE" w14:textId="77777777" w:rsidR="00672206" w:rsidRDefault="00A0103E">
            <w:pPr>
              <w:spacing w:line="240" w:lineRule="auto"/>
              <w:jc w:val="center"/>
            </w:pPr>
            <w:r>
              <w:t>1.68</w:t>
            </w:r>
          </w:p>
          <w:p w14:paraId="671194DF" w14:textId="77777777" w:rsidR="00672206" w:rsidRDefault="00A0103E">
            <w:pPr>
              <w:spacing w:line="240" w:lineRule="auto"/>
              <w:jc w:val="center"/>
            </w:pPr>
            <w:r>
              <w:t>(1.51, 1.89)</w:t>
            </w:r>
          </w:p>
        </w:tc>
        <w:tc>
          <w:tcPr>
            <w:tcW w:w="1598" w:type="dxa"/>
            <w:shd w:val="clear" w:color="auto" w:fill="auto"/>
            <w:tcMar>
              <w:top w:w="0" w:type="dxa"/>
              <w:left w:w="0" w:type="dxa"/>
              <w:bottom w:w="0" w:type="dxa"/>
              <w:right w:w="0" w:type="dxa"/>
            </w:tcMar>
          </w:tcPr>
          <w:p w14:paraId="671194E0" w14:textId="77777777" w:rsidR="00672206" w:rsidRDefault="00A0103E">
            <w:pPr>
              <w:spacing w:line="240" w:lineRule="auto"/>
              <w:jc w:val="center"/>
            </w:pPr>
            <w:r>
              <w:t>0.21</w:t>
            </w:r>
          </w:p>
          <w:p w14:paraId="671194E1" w14:textId="77777777" w:rsidR="00672206" w:rsidRDefault="00A0103E">
            <w:pPr>
              <w:spacing w:line="240" w:lineRule="auto"/>
              <w:jc w:val="center"/>
            </w:pPr>
            <w:r>
              <w:t>(0.19, 0.24)</w:t>
            </w:r>
          </w:p>
        </w:tc>
        <w:tc>
          <w:tcPr>
            <w:tcW w:w="1926" w:type="dxa"/>
            <w:shd w:val="clear" w:color="auto" w:fill="auto"/>
            <w:tcMar>
              <w:top w:w="0" w:type="dxa"/>
              <w:left w:w="0" w:type="dxa"/>
              <w:bottom w:w="0" w:type="dxa"/>
              <w:right w:w="0" w:type="dxa"/>
            </w:tcMar>
          </w:tcPr>
          <w:p w14:paraId="671194E2" w14:textId="77777777" w:rsidR="00672206" w:rsidRDefault="00A0103E">
            <w:pPr>
              <w:spacing w:line="240" w:lineRule="auto"/>
              <w:jc w:val="center"/>
            </w:pPr>
            <w:r>
              <w:t>0.14</w:t>
            </w:r>
          </w:p>
          <w:p w14:paraId="671194E3" w14:textId="77777777" w:rsidR="00672206" w:rsidRDefault="00A0103E">
            <w:pPr>
              <w:spacing w:line="240" w:lineRule="auto"/>
              <w:jc w:val="center"/>
            </w:pPr>
            <w:r>
              <w:t>(0.12, 0.16)</w:t>
            </w:r>
          </w:p>
        </w:tc>
        <w:tc>
          <w:tcPr>
            <w:tcW w:w="1698" w:type="dxa"/>
            <w:shd w:val="clear" w:color="auto" w:fill="auto"/>
            <w:tcMar>
              <w:top w:w="0" w:type="dxa"/>
              <w:left w:w="0" w:type="dxa"/>
              <w:bottom w:w="0" w:type="dxa"/>
              <w:right w:w="0" w:type="dxa"/>
            </w:tcMar>
          </w:tcPr>
          <w:p w14:paraId="671194E4" w14:textId="77777777" w:rsidR="00672206" w:rsidRDefault="00A0103E">
            <w:pPr>
              <w:spacing w:line="240" w:lineRule="auto"/>
              <w:jc w:val="center"/>
            </w:pPr>
            <w:r>
              <w:t xml:space="preserve">0.36 </w:t>
            </w:r>
          </w:p>
          <w:p w14:paraId="671194E5" w14:textId="77777777" w:rsidR="00672206" w:rsidRDefault="00A0103E">
            <w:pPr>
              <w:spacing w:line="240" w:lineRule="auto"/>
              <w:jc w:val="center"/>
            </w:pPr>
            <w:r>
              <w:t>(0.35, 0.36)</w:t>
            </w:r>
          </w:p>
        </w:tc>
      </w:tr>
      <w:tr w:rsidR="00672206" w14:paraId="671194F1" w14:textId="77777777">
        <w:trPr>
          <w:trHeight w:val="440"/>
          <w:jc w:val="center"/>
        </w:trPr>
        <w:tc>
          <w:tcPr>
            <w:tcW w:w="1712" w:type="dxa"/>
            <w:shd w:val="clear" w:color="auto" w:fill="auto"/>
            <w:tcMar>
              <w:top w:w="0" w:type="dxa"/>
              <w:left w:w="0" w:type="dxa"/>
              <w:bottom w:w="0" w:type="dxa"/>
              <w:right w:w="0" w:type="dxa"/>
            </w:tcMar>
          </w:tcPr>
          <w:p w14:paraId="671194E7" w14:textId="77777777" w:rsidR="00672206" w:rsidRDefault="00A0103E">
            <w:pPr>
              <w:spacing w:line="240" w:lineRule="auto"/>
              <w:jc w:val="center"/>
            </w:pPr>
            <w:r>
              <w:t>Hg - LT - MB</w:t>
            </w:r>
          </w:p>
        </w:tc>
        <w:tc>
          <w:tcPr>
            <w:tcW w:w="1484" w:type="dxa"/>
            <w:shd w:val="clear" w:color="auto" w:fill="auto"/>
            <w:tcMar>
              <w:top w:w="0" w:type="dxa"/>
              <w:left w:w="0" w:type="dxa"/>
              <w:bottom w:w="0" w:type="dxa"/>
              <w:right w:w="0" w:type="dxa"/>
            </w:tcMar>
          </w:tcPr>
          <w:p w14:paraId="671194E8"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4E9"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EA" w14:textId="77777777" w:rsidR="00672206" w:rsidRDefault="00A0103E">
            <w:pPr>
              <w:spacing w:line="240" w:lineRule="auto"/>
              <w:jc w:val="center"/>
            </w:pPr>
            <w:r>
              <w:t>0.83</w:t>
            </w:r>
          </w:p>
        </w:tc>
        <w:tc>
          <w:tcPr>
            <w:tcW w:w="1512" w:type="dxa"/>
            <w:shd w:val="clear" w:color="auto" w:fill="auto"/>
            <w:tcMar>
              <w:top w:w="0" w:type="dxa"/>
              <w:left w:w="0" w:type="dxa"/>
              <w:bottom w:w="0" w:type="dxa"/>
              <w:right w:w="0" w:type="dxa"/>
            </w:tcMar>
          </w:tcPr>
          <w:p w14:paraId="671194EB" w14:textId="77777777" w:rsidR="00672206" w:rsidRDefault="00A0103E">
            <w:pPr>
              <w:spacing w:line="240" w:lineRule="auto"/>
              <w:jc w:val="center"/>
            </w:pPr>
            <w:r>
              <w:t>1.67</w:t>
            </w:r>
            <w:r>
              <w:br/>
              <w:t>(1.49, 1.85)</w:t>
            </w:r>
          </w:p>
        </w:tc>
        <w:tc>
          <w:tcPr>
            <w:tcW w:w="1598" w:type="dxa"/>
            <w:shd w:val="clear" w:color="auto" w:fill="auto"/>
            <w:tcMar>
              <w:top w:w="0" w:type="dxa"/>
              <w:left w:w="0" w:type="dxa"/>
              <w:bottom w:w="0" w:type="dxa"/>
              <w:right w:w="0" w:type="dxa"/>
            </w:tcMar>
          </w:tcPr>
          <w:p w14:paraId="671194EC" w14:textId="77777777" w:rsidR="00672206" w:rsidRDefault="00A0103E">
            <w:pPr>
              <w:spacing w:line="240" w:lineRule="auto"/>
              <w:jc w:val="center"/>
            </w:pPr>
            <w:r>
              <w:t>0.20</w:t>
            </w:r>
          </w:p>
          <w:p w14:paraId="671194ED" w14:textId="77777777" w:rsidR="00672206" w:rsidRDefault="00A0103E">
            <w:pPr>
              <w:spacing w:line="240" w:lineRule="auto"/>
              <w:jc w:val="center"/>
            </w:pPr>
            <w:r>
              <w:t>(0.17, 0.22)</w:t>
            </w:r>
          </w:p>
        </w:tc>
        <w:tc>
          <w:tcPr>
            <w:tcW w:w="1926" w:type="dxa"/>
            <w:shd w:val="clear" w:color="auto" w:fill="auto"/>
            <w:tcMar>
              <w:top w:w="0" w:type="dxa"/>
              <w:left w:w="0" w:type="dxa"/>
              <w:bottom w:w="0" w:type="dxa"/>
              <w:right w:w="0" w:type="dxa"/>
            </w:tcMar>
          </w:tcPr>
          <w:p w14:paraId="671194EE" w14:textId="77777777" w:rsidR="00672206" w:rsidRDefault="00A0103E">
            <w:pPr>
              <w:spacing w:line="240" w:lineRule="auto"/>
              <w:jc w:val="center"/>
            </w:pPr>
            <w:r>
              <w:t>0.15</w:t>
            </w:r>
            <w:r>
              <w:br/>
              <w:t>(0.12, 0.17)</w:t>
            </w:r>
          </w:p>
        </w:tc>
        <w:tc>
          <w:tcPr>
            <w:tcW w:w="1698" w:type="dxa"/>
            <w:shd w:val="clear" w:color="auto" w:fill="auto"/>
            <w:tcMar>
              <w:top w:w="0" w:type="dxa"/>
              <w:left w:w="0" w:type="dxa"/>
              <w:bottom w:w="0" w:type="dxa"/>
              <w:right w:w="0" w:type="dxa"/>
            </w:tcMar>
          </w:tcPr>
          <w:p w14:paraId="671194EF" w14:textId="77777777" w:rsidR="00672206" w:rsidRDefault="00A0103E">
            <w:pPr>
              <w:spacing w:line="240" w:lineRule="auto"/>
              <w:jc w:val="center"/>
            </w:pPr>
            <w:r>
              <w:t>0.59</w:t>
            </w:r>
          </w:p>
          <w:p w14:paraId="671194F0" w14:textId="77777777" w:rsidR="00672206" w:rsidRDefault="00A0103E">
            <w:pPr>
              <w:spacing w:line="240" w:lineRule="auto"/>
              <w:jc w:val="center"/>
            </w:pPr>
            <w:r>
              <w:t>(0.59, 0.60)</w:t>
            </w:r>
          </w:p>
        </w:tc>
      </w:tr>
      <w:tr w:rsidR="00672206" w14:paraId="671194FA" w14:textId="77777777">
        <w:trPr>
          <w:trHeight w:val="440"/>
          <w:jc w:val="center"/>
        </w:trPr>
        <w:tc>
          <w:tcPr>
            <w:tcW w:w="1712" w:type="dxa"/>
            <w:shd w:val="clear" w:color="auto" w:fill="auto"/>
            <w:tcMar>
              <w:top w:w="0" w:type="dxa"/>
              <w:left w:w="0" w:type="dxa"/>
              <w:bottom w:w="0" w:type="dxa"/>
              <w:right w:w="0" w:type="dxa"/>
            </w:tcMar>
          </w:tcPr>
          <w:p w14:paraId="671194F2"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F3"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4F4"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F5"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4F6"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4F7"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4F8"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4F9" w14:textId="77777777" w:rsidR="00672206" w:rsidRDefault="00672206">
            <w:pPr>
              <w:spacing w:line="240" w:lineRule="auto"/>
              <w:jc w:val="center"/>
            </w:pPr>
          </w:p>
        </w:tc>
      </w:tr>
      <w:tr w:rsidR="00672206" w14:paraId="67119505" w14:textId="77777777">
        <w:trPr>
          <w:trHeight w:val="440"/>
          <w:jc w:val="center"/>
        </w:trPr>
        <w:tc>
          <w:tcPr>
            <w:tcW w:w="1712" w:type="dxa"/>
            <w:shd w:val="clear" w:color="auto" w:fill="auto"/>
            <w:tcMar>
              <w:top w:w="0" w:type="dxa"/>
              <w:left w:w="0" w:type="dxa"/>
              <w:bottom w:w="0" w:type="dxa"/>
              <w:right w:w="0" w:type="dxa"/>
            </w:tcMar>
          </w:tcPr>
          <w:p w14:paraId="671194FB" w14:textId="77777777" w:rsidR="00672206" w:rsidRDefault="00A0103E">
            <w:pPr>
              <w:spacing w:line="240" w:lineRule="auto"/>
              <w:jc w:val="center"/>
            </w:pPr>
            <w:r>
              <w:t>Hg - NP - SER</w:t>
            </w:r>
          </w:p>
        </w:tc>
        <w:tc>
          <w:tcPr>
            <w:tcW w:w="1484" w:type="dxa"/>
            <w:shd w:val="clear" w:color="auto" w:fill="auto"/>
            <w:tcMar>
              <w:top w:w="0" w:type="dxa"/>
              <w:left w:w="0" w:type="dxa"/>
              <w:bottom w:w="0" w:type="dxa"/>
              <w:right w:w="0" w:type="dxa"/>
            </w:tcMar>
          </w:tcPr>
          <w:p w14:paraId="671194FC" w14:textId="77777777" w:rsidR="00672206" w:rsidRDefault="00A0103E">
            <w:pPr>
              <w:spacing w:line="240" w:lineRule="auto"/>
              <w:jc w:val="center"/>
            </w:pPr>
            <w:r>
              <w:t xml:space="preserve">0.28 </w:t>
            </w:r>
          </w:p>
          <w:p w14:paraId="671194FD" w14:textId="77777777" w:rsidR="00672206" w:rsidRDefault="00A0103E">
            <w:pPr>
              <w:spacing w:line="240" w:lineRule="auto"/>
              <w:jc w:val="center"/>
            </w:pPr>
            <w:r>
              <w:t>(0.03, 0.70)</w:t>
            </w:r>
          </w:p>
        </w:tc>
        <w:tc>
          <w:tcPr>
            <w:tcW w:w="1484" w:type="dxa"/>
            <w:shd w:val="clear" w:color="auto" w:fill="auto"/>
            <w:tcMar>
              <w:top w:w="0" w:type="dxa"/>
              <w:left w:w="0" w:type="dxa"/>
              <w:bottom w:w="0" w:type="dxa"/>
              <w:right w:w="0" w:type="dxa"/>
            </w:tcMar>
          </w:tcPr>
          <w:p w14:paraId="671194FE"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4FF" w14:textId="77777777" w:rsidR="00672206" w:rsidRDefault="00A0103E">
            <w:pPr>
              <w:spacing w:line="240" w:lineRule="auto"/>
              <w:jc w:val="center"/>
            </w:pPr>
            <w:r>
              <w:t>0.60</w:t>
            </w:r>
          </w:p>
          <w:p w14:paraId="67119500" w14:textId="77777777" w:rsidR="00672206" w:rsidRDefault="00A0103E">
            <w:pPr>
              <w:spacing w:line="240" w:lineRule="auto"/>
              <w:jc w:val="center"/>
            </w:pPr>
            <w:r>
              <w:t>(0.00, 0.99)</w:t>
            </w:r>
          </w:p>
        </w:tc>
        <w:tc>
          <w:tcPr>
            <w:tcW w:w="1512" w:type="dxa"/>
            <w:shd w:val="clear" w:color="auto" w:fill="auto"/>
            <w:tcMar>
              <w:top w:w="0" w:type="dxa"/>
              <w:left w:w="0" w:type="dxa"/>
              <w:bottom w:w="0" w:type="dxa"/>
              <w:right w:w="0" w:type="dxa"/>
            </w:tcMar>
          </w:tcPr>
          <w:p w14:paraId="67119501" w14:textId="77777777" w:rsidR="00672206" w:rsidRDefault="00A0103E">
            <w:pPr>
              <w:spacing w:line="240" w:lineRule="auto"/>
              <w:jc w:val="center"/>
            </w:pPr>
            <w:r>
              <w:t>2.54</w:t>
            </w:r>
          </w:p>
        </w:tc>
        <w:tc>
          <w:tcPr>
            <w:tcW w:w="1598" w:type="dxa"/>
            <w:shd w:val="clear" w:color="auto" w:fill="auto"/>
            <w:tcMar>
              <w:top w:w="0" w:type="dxa"/>
              <w:left w:w="0" w:type="dxa"/>
              <w:bottom w:w="0" w:type="dxa"/>
              <w:right w:w="0" w:type="dxa"/>
            </w:tcMar>
          </w:tcPr>
          <w:p w14:paraId="67119502" w14:textId="77777777" w:rsidR="00672206" w:rsidRDefault="00A0103E">
            <w:pPr>
              <w:spacing w:line="240" w:lineRule="auto"/>
              <w:jc w:val="center"/>
            </w:pPr>
            <w:r>
              <w:t>0.35</w:t>
            </w:r>
          </w:p>
        </w:tc>
        <w:tc>
          <w:tcPr>
            <w:tcW w:w="1926" w:type="dxa"/>
            <w:shd w:val="clear" w:color="auto" w:fill="auto"/>
            <w:tcMar>
              <w:top w:w="0" w:type="dxa"/>
              <w:left w:w="0" w:type="dxa"/>
              <w:bottom w:w="0" w:type="dxa"/>
              <w:right w:w="0" w:type="dxa"/>
            </w:tcMar>
          </w:tcPr>
          <w:p w14:paraId="67119503"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04" w14:textId="77777777" w:rsidR="00672206" w:rsidRDefault="00A0103E">
            <w:pPr>
              <w:spacing w:line="240" w:lineRule="auto"/>
              <w:jc w:val="center"/>
            </w:pPr>
            <w:r>
              <w:t>–</w:t>
            </w:r>
          </w:p>
        </w:tc>
      </w:tr>
      <w:tr w:rsidR="00672206" w14:paraId="6711950F" w14:textId="77777777">
        <w:trPr>
          <w:trHeight w:val="440"/>
          <w:jc w:val="center"/>
        </w:trPr>
        <w:tc>
          <w:tcPr>
            <w:tcW w:w="1712" w:type="dxa"/>
            <w:shd w:val="clear" w:color="auto" w:fill="auto"/>
            <w:tcMar>
              <w:top w:w="0" w:type="dxa"/>
              <w:left w:w="0" w:type="dxa"/>
              <w:bottom w:w="0" w:type="dxa"/>
              <w:right w:w="0" w:type="dxa"/>
            </w:tcMar>
          </w:tcPr>
          <w:p w14:paraId="67119506" w14:textId="77777777" w:rsidR="00672206" w:rsidRDefault="00A0103E">
            <w:pPr>
              <w:spacing w:line="240" w:lineRule="auto"/>
            </w:pPr>
            <w:r>
              <w:t>Hg - NP - ML</w:t>
            </w:r>
          </w:p>
        </w:tc>
        <w:tc>
          <w:tcPr>
            <w:tcW w:w="1484" w:type="dxa"/>
            <w:shd w:val="clear" w:color="auto" w:fill="auto"/>
            <w:tcMar>
              <w:top w:w="0" w:type="dxa"/>
              <w:left w:w="0" w:type="dxa"/>
              <w:bottom w:w="0" w:type="dxa"/>
              <w:right w:w="0" w:type="dxa"/>
            </w:tcMar>
          </w:tcPr>
          <w:p w14:paraId="67119507"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08"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09"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0A" w14:textId="77777777" w:rsidR="00672206" w:rsidRDefault="00A0103E">
            <w:pPr>
              <w:spacing w:line="240" w:lineRule="auto"/>
              <w:jc w:val="center"/>
            </w:pPr>
            <w:r>
              <w:t xml:space="preserve">0.99 </w:t>
            </w:r>
            <w:r>
              <w:br/>
              <w:t>(0.91, 1.08)</w:t>
            </w:r>
          </w:p>
        </w:tc>
        <w:tc>
          <w:tcPr>
            <w:tcW w:w="1598" w:type="dxa"/>
            <w:shd w:val="clear" w:color="auto" w:fill="auto"/>
            <w:tcMar>
              <w:top w:w="0" w:type="dxa"/>
              <w:left w:w="0" w:type="dxa"/>
              <w:bottom w:w="0" w:type="dxa"/>
              <w:right w:w="0" w:type="dxa"/>
            </w:tcMar>
          </w:tcPr>
          <w:p w14:paraId="6711950B" w14:textId="77777777" w:rsidR="00672206" w:rsidRDefault="00A0103E">
            <w:pPr>
              <w:spacing w:line="240" w:lineRule="auto"/>
              <w:jc w:val="center"/>
            </w:pPr>
            <w:r>
              <w:t xml:space="preserve">0.12 </w:t>
            </w:r>
            <w:r>
              <w:br/>
              <w:t>(0.11, 0.14)</w:t>
            </w:r>
          </w:p>
        </w:tc>
        <w:tc>
          <w:tcPr>
            <w:tcW w:w="1926" w:type="dxa"/>
            <w:shd w:val="clear" w:color="auto" w:fill="auto"/>
            <w:tcMar>
              <w:top w:w="0" w:type="dxa"/>
              <w:left w:w="0" w:type="dxa"/>
              <w:bottom w:w="0" w:type="dxa"/>
              <w:right w:w="0" w:type="dxa"/>
            </w:tcMar>
          </w:tcPr>
          <w:p w14:paraId="6711950C" w14:textId="77777777" w:rsidR="00672206" w:rsidRDefault="00A0103E">
            <w:pPr>
              <w:spacing w:line="240" w:lineRule="auto"/>
              <w:jc w:val="center"/>
            </w:pPr>
            <w:r>
              <w:t>0.11</w:t>
            </w:r>
            <w:r>
              <w:br/>
              <w:t>(0.09, 0.12)</w:t>
            </w:r>
          </w:p>
        </w:tc>
        <w:tc>
          <w:tcPr>
            <w:tcW w:w="1698" w:type="dxa"/>
            <w:shd w:val="clear" w:color="auto" w:fill="auto"/>
            <w:tcMar>
              <w:top w:w="0" w:type="dxa"/>
              <w:left w:w="0" w:type="dxa"/>
              <w:bottom w:w="0" w:type="dxa"/>
              <w:right w:w="0" w:type="dxa"/>
            </w:tcMar>
          </w:tcPr>
          <w:p w14:paraId="6711950D" w14:textId="77777777" w:rsidR="00672206" w:rsidRDefault="00A0103E">
            <w:pPr>
              <w:spacing w:line="240" w:lineRule="auto"/>
              <w:jc w:val="center"/>
            </w:pPr>
            <w:r>
              <w:t>0.35</w:t>
            </w:r>
          </w:p>
          <w:p w14:paraId="6711950E" w14:textId="77777777" w:rsidR="00672206" w:rsidRDefault="00A0103E">
            <w:pPr>
              <w:spacing w:line="240" w:lineRule="auto"/>
              <w:jc w:val="center"/>
            </w:pPr>
            <w:r>
              <w:t>(0.35. 0.36)</w:t>
            </w:r>
          </w:p>
        </w:tc>
      </w:tr>
      <w:tr w:rsidR="00672206" w14:paraId="6711951C" w14:textId="77777777">
        <w:trPr>
          <w:trHeight w:val="440"/>
          <w:jc w:val="center"/>
        </w:trPr>
        <w:tc>
          <w:tcPr>
            <w:tcW w:w="1712" w:type="dxa"/>
            <w:shd w:val="clear" w:color="auto" w:fill="auto"/>
            <w:tcMar>
              <w:top w:w="0" w:type="dxa"/>
              <w:left w:w="0" w:type="dxa"/>
              <w:bottom w:w="0" w:type="dxa"/>
              <w:right w:w="0" w:type="dxa"/>
            </w:tcMar>
          </w:tcPr>
          <w:p w14:paraId="67119510" w14:textId="77777777" w:rsidR="00672206" w:rsidRDefault="00A0103E">
            <w:pPr>
              <w:spacing w:line="240" w:lineRule="auto"/>
            </w:pPr>
            <w:r>
              <w:t xml:space="preserve">Hg - NP - AB </w:t>
            </w:r>
          </w:p>
        </w:tc>
        <w:tc>
          <w:tcPr>
            <w:tcW w:w="1484" w:type="dxa"/>
            <w:shd w:val="clear" w:color="auto" w:fill="auto"/>
            <w:tcMar>
              <w:top w:w="0" w:type="dxa"/>
              <w:left w:w="0" w:type="dxa"/>
              <w:bottom w:w="0" w:type="dxa"/>
              <w:right w:w="0" w:type="dxa"/>
            </w:tcMar>
          </w:tcPr>
          <w:p w14:paraId="67119511"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12"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13"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14" w14:textId="77777777" w:rsidR="00672206" w:rsidRDefault="00A0103E">
            <w:pPr>
              <w:spacing w:line="240" w:lineRule="auto"/>
              <w:jc w:val="center"/>
            </w:pPr>
            <w:r>
              <w:t>1.24</w:t>
            </w:r>
          </w:p>
          <w:p w14:paraId="67119515" w14:textId="77777777" w:rsidR="00672206" w:rsidRDefault="00A0103E">
            <w:pPr>
              <w:spacing w:line="240" w:lineRule="auto"/>
              <w:jc w:val="center"/>
            </w:pPr>
            <w:r>
              <w:t>(1.13, 1.37)</w:t>
            </w:r>
          </w:p>
        </w:tc>
        <w:tc>
          <w:tcPr>
            <w:tcW w:w="1598" w:type="dxa"/>
            <w:shd w:val="clear" w:color="auto" w:fill="auto"/>
            <w:tcMar>
              <w:top w:w="0" w:type="dxa"/>
              <w:left w:w="0" w:type="dxa"/>
              <w:bottom w:w="0" w:type="dxa"/>
              <w:right w:w="0" w:type="dxa"/>
            </w:tcMar>
          </w:tcPr>
          <w:p w14:paraId="67119516" w14:textId="77777777" w:rsidR="00672206" w:rsidRDefault="00A0103E">
            <w:pPr>
              <w:spacing w:line="240" w:lineRule="auto"/>
              <w:jc w:val="center"/>
            </w:pPr>
            <w:r>
              <w:t>0.17</w:t>
            </w:r>
          </w:p>
          <w:p w14:paraId="67119517" w14:textId="77777777" w:rsidR="00672206" w:rsidRDefault="00A0103E">
            <w:pPr>
              <w:spacing w:line="240" w:lineRule="auto"/>
              <w:jc w:val="center"/>
            </w:pPr>
            <w:r>
              <w:t>(0.16, 0.19)</w:t>
            </w:r>
          </w:p>
        </w:tc>
        <w:tc>
          <w:tcPr>
            <w:tcW w:w="1926" w:type="dxa"/>
            <w:shd w:val="clear" w:color="auto" w:fill="auto"/>
            <w:tcMar>
              <w:top w:w="0" w:type="dxa"/>
              <w:left w:w="0" w:type="dxa"/>
              <w:bottom w:w="0" w:type="dxa"/>
              <w:right w:w="0" w:type="dxa"/>
            </w:tcMar>
          </w:tcPr>
          <w:p w14:paraId="67119518" w14:textId="77777777" w:rsidR="00672206" w:rsidRDefault="00A0103E">
            <w:pPr>
              <w:spacing w:line="240" w:lineRule="auto"/>
              <w:jc w:val="center"/>
            </w:pPr>
            <w:r>
              <w:t xml:space="preserve">0.14 </w:t>
            </w:r>
          </w:p>
          <w:p w14:paraId="67119519" w14:textId="77777777" w:rsidR="00672206" w:rsidRDefault="00A0103E">
            <w:pPr>
              <w:spacing w:line="240" w:lineRule="auto"/>
              <w:jc w:val="center"/>
            </w:pPr>
            <w:r>
              <w:t>(0.12, 0.15)</w:t>
            </w:r>
          </w:p>
        </w:tc>
        <w:tc>
          <w:tcPr>
            <w:tcW w:w="1698" w:type="dxa"/>
            <w:shd w:val="clear" w:color="auto" w:fill="auto"/>
            <w:tcMar>
              <w:top w:w="0" w:type="dxa"/>
              <w:left w:w="0" w:type="dxa"/>
              <w:bottom w:w="0" w:type="dxa"/>
              <w:right w:w="0" w:type="dxa"/>
            </w:tcMar>
          </w:tcPr>
          <w:p w14:paraId="6711951A" w14:textId="77777777" w:rsidR="00672206" w:rsidRDefault="00A0103E">
            <w:pPr>
              <w:spacing w:line="240" w:lineRule="auto"/>
              <w:jc w:val="center"/>
            </w:pPr>
            <w:r>
              <w:t>0.36</w:t>
            </w:r>
          </w:p>
          <w:p w14:paraId="6711951B" w14:textId="77777777" w:rsidR="00672206" w:rsidRDefault="00A0103E">
            <w:pPr>
              <w:spacing w:line="240" w:lineRule="auto"/>
              <w:jc w:val="center"/>
            </w:pPr>
            <w:r>
              <w:t>(0.35, 0.36)</w:t>
            </w:r>
          </w:p>
        </w:tc>
      </w:tr>
      <w:tr w:rsidR="00672206" w14:paraId="67119529" w14:textId="77777777">
        <w:trPr>
          <w:trHeight w:val="440"/>
          <w:jc w:val="center"/>
        </w:trPr>
        <w:tc>
          <w:tcPr>
            <w:tcW w:w="1712" w:type="dxa"/>
            <w:shd w:val="clear" w:color="auto" w:fill="auto"/>
            <w:tcMar>
              <w:top w:w="0" w:type="dxa"/>
              <w:left w:w="0" w:type="dxa"/>
              <w:bottom w:w="0" w:type="dxa"/>
              <w:right w:w="0" w:type="dxa"/>
            </w:tcMar>
          </w:tcPr>
          <w:p w14:paraId="6711951D" w14:textId="77777777" w:rsidR="00672206" w:rsidRDefault="00A0103E">
            <w:pPr>
              <w:spacing w:line="240" w:lineRule="auto"/>
            </w:pPr>
            <w:r>
              <w:t>Hg - NP - MB</w:t>
            </w:r>
          </w:p>
        </w:tc>
        <w:tc>
          <w:tcPr>
            <w:tcW w:w="1484" w:type="dxa"/>
            <w:shd w:val="clear" w:color="auto" w:fill="auto"/>
            <w:tcMar>
              <w:top w:w="0" w:type="dxa"/>
              <w:left w:w="0" w:type="dxa"/>
              <w:bottom w:w="0" w:type="dxa"/>
              <w:right w:w="0" w:type="dxa"/>
            </w:tcMar>
          </w:tcPr>
          <w:p w14:paraId="6711951E" w14:textId="77777777" w:rsidR="00672206" w:rsidRDefault="00A0103E">
            <w:pPr>
              <w:spacing w:line="240" w:lineRule="auto"/>
              <w:jc w:val="center"/>
            </w:pPr>
            <w:r>
              <w:t>0.33</w:t>
            </w:r>
          </w:p>
        </w:tc>
        <w:tc>
          <w:tcPr>
            <w:tcW w:w="1484" w:type="dxa"/>
            <w:shd w:val="clear" w:color="auto" w:fill="auto"/>
            <w:tcMar>
              <w:top w:w="0" w:type="dxa"/>
              <w:left w:w="0" w:type="dxa"/>
              <w:bottom w:w="0" w:type="dxa"/>
              <w:right w:w="0" w:type="dxa"/>
            </w:tcMar>
          </w:tcPr>
          <w:p w14:paraId="6711951F"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20" w14:textId="77777777" w:rsidR="00672206" w:rsidRDefault="00A0103E">
            <w:pPr>
              <w:spacing w:line="240" w:lineRule="auto"/>
              <w:jc w:val="center"/>
            </w:pPr>
            <w:r>
              <w:t>0.81</w:t>
            </w:r>
          </w:p>
        </w:tc>
        <w:tc>
          <w:tcPr>
            <w:tcW w:w="1512" w:type="dxa"/>
            <w:shd w:val="clear" w:color="auto" w:fill="auto"/>
            <w:tcMar>
              <w:top w:w="0" w:type="dxa"/>
              <w:left w:w="0" w:type="dxa"/>
              <w:bottom w:w="0" w:type="dxa"/>
              <w:right w:w="0" w:type="dxa"/>
            </w:tcMar>
          </w:tcPr>
          <w:p w14:paraId="67119521" w14:textId="77777777" w:rsidR="00672206" w:rsidRDefault="00A0103E">
            <w:pPr>
              <w:spacing w:line="240" w:lineRule="auto"/>
              <w:jc w:val="center"/>
            </w:pPr>
            <w:r>
              <w:t>1.23</w:t>
            </w:r>
          </w:p>
          <w:p w14:paraId="67119522" w14:textId="77777777" w:rsidR="00672206" w:rsidRDefault="00A0103E">
            <w:pPr>
              <w:spacing w:line="240" w:lineRule="auto"/>
              <w:jc w:val="center"/>
            </w:pPr>
            <w:r>
              <w:t>(1.12, 1.35)</w:t>
            </w:r>
          </w:p>
        </w:tc>
        <w:tc>
          <w:tcPr>
            <w:tcW w:w="1598" w:type="dxa"/>
            <w:shd w:val="clear" w:color="auto" w:fill="auto"/>
            <w:tcMar>
              <w:top w:w="0" w:type="dxa"/>
              <w:left w:w="0" w:type="dxa"/>
              <w:bottom w:w="0" w:type="dxa"/>
              <w:right w:w="0" w:type="dxa"/>
            </w:tcMar>
          </w:tcPr>
          <w:p w14:paraId="67119523" w14:textId="77777777" w:rsidR="00672206" w:rsidRDefault="00A0103E">
            <w:pPr>
              <w:spacing w:line="240" w:lineRule="auto"/>
              <w:jc w:val="center"/>
            </w:pPr>
            <w:r>
              <w:t>0.16</w:t>
            </w:r>
          </w:p>
          <w:p w14:paraId="67119524"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525" w14:textId="77777777" w:rsidR="00672206" w:rsidRDefault="00A0103E">
            <w:pPr>
              <w:spacing w:line="240" w:lineRule="auto"/>
              <w:jc w:val="center"/>
            </w:pPr>
            <w:r>
              <w:t xml:space="preserve">0.13 </w:t>
            </w:r>
          </w:p>
          <w:p w14:paraId="67119526" w14:textId="77777777" w:rsidR="00672206" w:rsidRDefault="00A0103E">
            <w:pPr>
              <w:spacing w:line="240" w:lineRule="auto"/>
              <w:jc w:val="center"/>
            </w:pPr>
            <w:r>
              <w:t>(0.12, 0.16)</w:t>
            </w:r>
          </w:p>
        </w:tc>
        <w:tc>
          <w:tcPr>
            <w:tcW w:w="1698" w:type="dxa"/>
            <w:shd w:val="clear" w:color="auto" w:fill="auto"/>
            <w:tcMar>
              <w:top w:w="0" w:type="dxa"/>
              <w:left w:w="0" w:type="dxa"/>
              <w:bottom w:w="0" w:type="dxa"/>
              <w:right w:w="0" w:type="dxa"/>
            </w:tcMar>
          </w:tcPr>
          <w:p w14:paraId="67119527" w14:textId="77777777" w:rsidR="00672206" w:rsidRDefault="00A0103E">
            <w:pPr>
              <w:spacing w:line="240" w:lineRule="auto"/>
              <w:jc w:val="center"/>
            </w:pPr>
            <w:r>
              <w:t>0.60</w:t>
            </w:r>
          </w:p>
          <w:p w14:paraId="67119528" w14:textId="77777777" w:rsidR="00672206" w:rsidRDefault="00A0103E">
            <w:pPr>
              <w:spacing w:line="240" w:lineRule="auto"/>
              <w:jc w:val="center"/>
            </w:pPr>
            <w:r>
              <w:t>(0.59, 0.60)</w:t>
            </w:r>
          </w:p>
        </w:tc>
      </w:tr>
      <w:tr w:rsidR="00672206" w14:paraId="67119532" w14:textId="77777777">
        <w:trPr>
          <w:trHeight w:val="440"/>
          <w:jc w:val="center"/>
        </w:trPr>
        <w:tc>
          <w:tcPr>
            <w:tcW w:w="1712" w:type="dxa"/>
            <w:shd w:val="clear" w:color="auto" w:fill="auto"/>
            <w:tcMar>
              <w:top w:w="0" w:type="dxa"/>
              <w:left w:w="0" w:type="dxa"/>
              <w:bottom w:w="0" w:type="dxa"/>
              <w:right w:w="0" w:type="dxa"/>
            </w:tcMar>
          </w:tcPr>
          <w:p w14:paraId="6711952A"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2B"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2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2D"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2E"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2F"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30"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31" w14:textId="77777777" w:rsidR="00672206" w:rsidRDefault="00672206">
            <w:pPr>
              <w:spacing w:line="240" w:lineRule="auto"/>
              <w:jc w:val="center"/>
            </w:pPr>
          </w:p>
        </w:tc>
      </w:tr>
      <w:tr w:rsidR="00672206" w14:paraId="6711953C" w14:textId="77777777">
        <w:trPr>
          <w:trHeight w:val="440"/>
          <w:jc w:val="center"/>
        </w:trPr>
        <w:tc>
          <w:tcPr>
            <w:tcW w:w="1712" w:type="dxa"/>
            <w:shd w:val="clear" w:color="auto" w:fill="auto"/>
            <w:tcMar>
              <w:top w:w="0" w:type="dxa"/>
              <w:left w:w="0" w:type="dxa"/>
              <w:bottom w:w="0" w:type="dxa"/>
              <w:right w:w="0" w:type="dxa"/>
            </w:tcMar>
          </w:tcPr>
          <w:p w14:paraId="67119533" w14:textId="77777777" w:rsidR="00672206" w:rsidRDefault="00A0103E">
            <w:pPr>
              <w:spacing w:line="240" w:lineRule="auto"/>
            </w:pPr>
            <w:r>
              <w:t>Hg - WE - SER</w:t>
            </w:r>
          </w:p>
        </w:tc>
        <w:tc>
          <w:tcPr>
            <w:tcW w:w="1484" w:type="dxa"/>
            <w:shd w:val="clear" w:color="auto" w:fill="auto"/>
            <w:tcMar>
              <w:top w:w="0" w:type="dxa"/>
              <w:left w:w="0" w:type="dxa"/>
              <w:bottom w:w="0" w:type="dxa"/>
              <w:right w:w="0" w:type="dxa"/>
            </w:tcMar>
          </w:tcPr>
          <w:p w14:paraId="67119534" w14:textId="77777777" w:rsidR="00672206" w:rsidRDefault="00A0103E">
            <w:pPr>
              <w:spacing w:line="240" w:lineRule="auto"/>
              <w:jc w:val="center"/>
            </w:pPr>
            <w:r>
              <w:t>0.25</w:t>
            </w:r>
          </w:p>
          <w:p w14:paraId="67119535" w14:textId="77777777" w:rsidR="00672206" w:rsidRDefault="00A0103E">
            <w:pPr>
              <w:spacing w:line="240" w:lineRule="auto"/>
              <w:jc w:val="center"/>
            </w:pPr>
            <w:r>
              <w:t>(0.03, 0.82)</w:t>
            </w:r>
          </w:p>
        </w:tc>
        <w:tc>
          <w:tcPr>
            <w:tcW w:w="1484" w:type="dxa"/>
            <w:shd w:val="clear" w:color="auto" w:fill="auto"/>
            <w:tcMar>
              <w:top w:w="0" w:type="dxa"/>
              <w:left w:w="0" w:type="dxa"/>
              <w:bottom w:w="0" w:type="dxa"/>
              <w:right w:w="0" w:type="dxa"/>
            </w:tcMar>
          </w:tcPr>
          <w:p w14:paraId="6711953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37" w14:textId="77777777" w:rsidR="00672206" w:rsidRDefault="00A0103E">
            <w:pPr>
              <w:spacing w:line="240" w:lineRule="auto"/>
              <w:jc w:val="center"/>
            </w:pPr>
            <w:r>
              <w:t>0.70</w:t>
            </w:r>
            <w:r>
              <w:br/>
              <w:t>(0.00, 0.98)</w:t>
            </w:r>
          </w:p>
        </w:tc>
        <w:tc>
          <w:tcPr>
            <w:tcW w:w="1512" w:type="dxa"/>
            <w:shd w:val="clear" w:color="auto" w:fill="auto"/>
            <w:tcMar>
              <w:top w:w="0" w:type="dxa"/>
              <w:left w:w="0" w:type="dxa"/>
              <w:bottom w:w="0" w:type="dxa"/>
              <w:right w:w="0" w:type="dxa"/>
            </w:tcMar>
          </w:tcPr>
          <w:p w14:paraId="67119538" w14:textId="77777777" w:rsidR="00672206" w:rsidRDefault="00A0103E">
            <w:pPr>
              <w:spacing w:line="240" w:lineRule="auto"/>
              <w:jc w:val="center"/>
            </w:pPr>
            <w:r>
              <w:t>2.43</w:t>
            </w:r>
          </w:p>
        </w:tc>
        <w:tc>
          <w:tcPr>
            <w:tcW w:w="1598" w:type="dxa"/>
            <w:shd w:val="clear" w:color="auto" w:fill="auto"/>
            <w:tcMar>
              <w:top w:w="0" w:type="dxa"/>
              <w:left w:w="0" w:type="dxa"/>
              <w:bottom w:w="0" w:type="dxa"/>
              <w:right w:w="0" w:type="dxa"/>
            </w:tcMar>
          </w:tcPr>
          <w:p w14:paraId="67119539" w14:textId="77777777" w:rsidR="00672206" w:rsidRDefault="00A0103E">
            <w:pPr>
              <w:spacing w:line="240" w:lineRule="auto"/>
              <w:jc w:val="center"/>
            </w:pPr>
            <w:r>
              <w:t>0.33</w:t>
            </w:r>
          </w:p>
        </w:tc>
        <w:tc>
          <w:tcPr>
            <w:tcW w:w="1926" w:type="dxa"/>
            <w:shd w:val="clear" w:color="auto" w:fill="auto"/>
            <w:tcMar>
              <w:top w:w="0" w:type="dxa"/>
              <w:left w:w="0" w:type="dxa"/>
              <w:bottom w:w="0" w:type="dxa"/>
              <w:right w:w="0" w:type="dxa"/>
            </w:tcMar>
          </w:tcPr>
          <w:p w14:paraId="6711953A"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3B" w14:textId="77777777" w:rsidR="00672206" w:rsidRDefault="00A0103E">
            <w:pPr>
              <w:spacing w:line="240" w:lineRule="auto"/>
              <w:jc w:val="center"/>
            </w:pPr>
            <w:r>
              <w:t>–</w:t>
            </w:r>
          </w:p>
        </w:tc>
      </w:tr>
      <w:tr w:rsidR="00672206" w14:paraId="67119549" w14:textId="77777777">
        <w:trPr>
          <w:trHeight w:val="440"/>
          <w:jc w:val="center"/>
        </w:trPr>
        <w:tc>
          <w:tcPr>
            <w:tcW w:w="1712" w:type="dxa"/>
            <w:shd w:val="clear" w:color="auto" w:fill="auto"/>
            <w:tcMar>
              <w:top w:w="0" w:type="dxa"/>
              <w:left w:w="0" w:type="dxa"/>
              <w:bottom w:w="0" w:type="dxa"/>
              <w:right w:w="0" w:type="dxa"/>
            </w:tcMar>
          </w:tcPr>
          <w:p w14:paraId="6711953D" w14:textId="77777777" w:rsidR="00672206" w:rsidRDefault="00A0103E">
            <w:pPr>
              <w:spacing w:line="240" w:lineRule="auto"/>
            </w:pPr>
            <w:r>
              <w:t xml:space="preserve">Hg - WE - ML </w:t>
            </w:r>
          </w:p>
        </w:tc>
        <w:tc>
          <w:tcPr>
            <w:tcW w:w="1484" w:type="dxa"/>
            <w:shd w:val="clear" w:color="auto" w:fill="auto"/>
            <w:tcMar>
              <w:top w:w="0" w:type="dxa"/>
              <w:left w:w="0" w:type="dxa"/>
              <w:bottom w:w="0" w:type="dxa"/>
              <w:right w:w="0" w:type="dxa"/>
            </w:tcMar>
          </w:tcPr>
          <w:p w14:paraId="6711953E"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3F"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40"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41" w14:textId="77777777" w:rsidR="00672206" w:rsidRDefault="00A0103E">
            <w:pPr>
              <w:spacing w:line="240" w:lineRule="auto"/>
              <w:jc w:val="center"/>
            </w:pPr>
            <w:r>
              <w:t>1.27</w:t>
            </w:r>
          </w:p>
          <w:p w14:paraId="67119542" w14:textId="77777777" w:rsidR="00672206" w:rsidRDefault="00A0103E">
            <w:pPr>
              <w:spacing w:line="240" w:lineRule="auto"/>
              <w:jc w:val="center"/>
            </w:pPr>
            <w:r>
              <w:t>(1.21, 1.32)</w:t>
            </w:r>
          </w:p>
        </w:tc>
        <w:tc>
          <w:tcPr>
            <w:tcW w:w="1598" w:type="dxa"/>
            <w:shd w:val="clear" w:color="auto" w:fill="auto"/>
            <w:tcMar>
              <w:top w:w="0" w:type="dxa"/>
              <w:left w:w="0" w:type="dxa"/>
              <w:bottom w:w="0" w:type="dxa"/>
              <w:right w:w="0" w:type="dxa"/>
            </w:tcMar>
          </w:tcPr>
          <w:p w14:paraId="67119543" w14:textId="77777777" w:rsidR="00672206" w:rsidRDefault="00A0103E">
            <w:pPr>
              <w:spacing w:line="240" w:lineRule="auto"/>
              <w:jc w:val="center"/>
            </w:pPr>
            <w:r>
              <w:t xml:space="preserve">0.14 </w:t>
            </w:r>
          </w:p>
          <w:p w14:paraId="67119544" w14:textId="77777777" w:rsidR="00672206" w:rsidRDefault="00A0103E">
            <w:pPr>
              <w:spacing w:line="240" w:lineRule="auto"/>
              <w:jc w:val="center"/>
            </w:pPr>
            <w:r>
              <w:t>(0.13, 0.15)</w:t>
            </w:r>
          </w:p>
        </w:tc>
        <w:tc>
          <w:tcPr>
            <w:tcW w:w="1926" w:type="dxa"/>
            <w:shd w:val="clear" w:color="auto" w:fill="auto"/>
            <w:tcMar>
              <w:top w:w="0" w:type="dxa"/>
              <w:left w:w="0" w:type="dxa"/>
              <w:bottom w:w="0" w:type="dxa"/>
              <w:right w:w="0" w:type="dxa"/>
            </w:tcMar>
          </w:tcPr>
          <w:p w14:paraId="67119545" w14:textId="77777777" w:rsidR="00672206" w:rsidRDefault="00A0103E">
            <w:pPr>
              <w:spacing w:line="240" w:lineRule="auto"/>
              <w:jc w:val="center"/>
            </w:pPr>
            <w:r>
              <w:t xml:space="preserve">0.14 </w:t>
            </w:r>
          </w:p>
          <w:p w14:paraId="67119546" w14:textId="77777777" w:rsidR="00672206" w:rsidRDefault="00A0103E">
            <w:pPr>
              <w:spacing w:line="240" w:lineRule="auto"/>
              <w:jc w:val="center"/>
            </w:pPr>
            <w:r>
              <w:t>(0.13, 0.15)</w:t>
            </w:r>
          </w:p>
        </w:tc>
        <w:tc>
          <w:tcPr>
            <w:tcW w:w="1698" w:type="dxa"/>
            <w:shd w:val="clear" w:color="auto" w:fill="auto"/>
            <w:tcMar>
              <w:top w:w="0" w:type="dxa"/>
              <w:left w:w="0" w:type="dxa"/>
              <w:bottom w:w="0" w:type="dxa"/>
              <w:right w:w="0" w:type="dxa"/>
            </w:tcMar>
          </w:tcPr>
          <w:p w14:paraId="67119547" w14:textId="77777777" w:rsidR="00672206" w:rsidRDefault="00A0103E">
            <w:pPr>
              <w:spacing w:line="240" w:lineRule="auto"/>
              <w:jc w:val="center"/>
            </w:pPr>
            <w:r>
              <w:t>0.31</w:t>
            </w:r>
          </w:p>
          <w:p w14:paraId="67119548" w14:textId="77777777" w:rsidR="00672206" w:rsidRDefault="00A0103E">
            <w:pPr>
              <w:spacing w:line="240" w:lineRule="auto"/>
              <w:jc w:val="center"/>
            </w:pPr>
            <w:r>
              <w:t>(0.31, 0.32)</w:t>
            </w:r>
          </w:p>
        </w:tc>
      </w:tr>
      <w:tr w:rsidR="00672206" w14:paraId="67119556" w14:textId="77777777">
        <w:trPr>
          <w:trHeight w:val="440"/>
          <w:jc w:val="center"/>
        </w:trPr>
        <w:tc>
          <w:tcPr>
            <w:tcW w:w="1712" w:type="dxa"/>
            <w:shd w:val="clear" w:color="auto" w:fill="auto"/>
            <w:tcMar>
              <w:top w:w="0" w:type="dxa"/>
              <w:left w:w="0" w:type="dxa"/>
              <w:bottom w:w="0" w:type="dxa"/>
              <w:right w:w="0" w:type="dxa"/>
            </w:tcMar>
          </w:tcPr>
          <w:p w14:paraId="6711954A" w14:textId="77777777" w:rsidR="00672206" w:rsidRDefault="00A0103E">
            <w:pPr>
              <w:spacing w:line="240" w:lineRule="auto"/>
            </w:pPr>
            <w:r>
              <w:lastRenderedPageBreak/>
              <w:t xml:space="preserve">Hg - WE - AB </w:t>
            </w:r>
          </w:p>
        </w:tc>
        <w:tc>
          <w:tcPr>
            <w:tcW w:w="1484" w:type="dxa"/>
            <w:shd w:val="clear" w:color="auto" w:fill="auto"/>
            <w:tcMar>
              <w:top w:w="0" w:type="dxa"/>
              <w:left w:w="0" w:type="dxa"/>
              <w:bottom w:w="0" w:type="dxa"/>
              <w:right w:w="0" w:type="dxa"/>
            </w:tcMar>
          </w:tcPr>
          <w:p w14:paraId="6711954B"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4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4D"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4E" w14:textId="77777777" w:rsidR="00672206" w:rsidRDefault="00A0103E">
            <w:pPr>
              <w:spacing w:line="240" w:lineRule="auto"/>
              <w:jc w:val="center"/>
            </w:pPr>
            <w:r>
              <w:t>1.45</w:t>
            </w:r>
          </w:p>
          <w:p w14:paraId="6711954F" w14:textId="77777777" w:rsidR="00672206" w:rsidRDefault="00A0103E">
            <w:pPr>
              <w:spacing w:line="240" w:lineRule="auto"/>
              <w:jc w:val="center"/>
            </w:pPr>
            <w:r>
              <w:t>(1.37, 1.57)</w:t>
            </w:r>
          </w:p>
        </w:tc>
        <w:tc>
          <w:tcPr>
            <w:tcW w:w="1598" w:type="dxa"/>
            <w:shd w:val="clear" w:color="auto" w:fill="auto"/>
            <w:tcMar>
              <w:top w:w="0" w:type="dxa"/>
              <w:left w:w="0" w:type="dxa"/>
              <w:bottom w:w="0" w:type="dxa"/>
              <w:right w:w="0" w:type="dxa"/>
            </w:tcMar>
          </w:tcPr>
          <w:p w14:paraId="67119550" w14:textId="77777777" w:rsidR="00672206" w:rsidRDefault="00A0103E">
            <w:pPr>
              <w:spacing w:line="240" w:lineRule="auto"/>
              <w:jc w:val="center"/>
            </w:pPr>
            <w:r>
              <w:t>0.19</w:t>
            </w:r>
          </w:p>
          <w:p w14:paraId="67119551" w14:textId="77777777" w:rsidR="00672206" w:rsidRDefault="00A0103E">
            <w:pPr>
              <w:spacing w:line="240" w:lineRule="auto"/>
              <w:jc w:val="center"/>
            </w:pPr>
            <w:r>
              <w:t>(0.17, 0.20)</w:t>
            </w:r>
          </w:p>
        </w:tc>
        <w:tc>
          <w:tcPr>
            <w:tcW w:w="1926" w:type="dxa"/>
            <w:shd w:val="clear" w:color="auto" w:fill="auto"/>
            <w:tcMar>
              <w:top w:w="0" w:type="dxa"/>
              <w:left w:w="0" w:type="dxa"/>
              <w:bottom w:w="0" w:type="dxa"/>
              <w:right w:w="0" w:type="dxa"/>
            </w:tcMar>
          </w:tcPr>
          <w:p w14:paraId="67119552" w14:textId="77777777" w:rsidR="00672206" w:rsidRDefault="00A0103E">
            <w:pPr>
              <w:spacing w:line="240" w:lineRule="auto"/>
              <w:jc w:val="center"/>
            </w:pPr>
            <w:r>
              <w:t>0.16</w:t>
            </w:r>
          </w:p>
          <w:p w14:paraId="67119553" w14:textId="77777777" w:rsidR="00672206" w:rsidRDefault="00A0103E">
            <w:pPr>
              <w:spacing w:line="240" w:lineRule="auto"/>
              <w:jc w:val="center"/>
            </w:pPr>
            <w:r>
              <w:t>(0.15, 0.18)</w:t>
            </w:r>
          </w:p>
        </w:tc>
        <w:tc>
          <w:tcPr>
            <w:tcW w:w="1698" w:type="dxa"/>
            <w:shd w:val="clear" w:color="auto" w:fill="auto"/>
            <w:tcMar>
              <w:top w:w="0" w:type="dxa"/>
              <w:left w:w="0" w:type="dxa"/>
              <w:bottom w:w="0" w:type="dxa"/>
              <w:right w:w="0" w:type="dxa"/>
            </w:tcMar>
          </w:tcPr>
          <w:p w14:paraId="67119554" w14:textId="77777777" w:rsidR="00672206" w:rsidRDefault="00A0103E">
            <w:pPr>
              <w:spacing w:line="240" w:lineRule="auto"/>
              <w:jc w:val="center"/>
            </w:pPr>
            <w:r>
              <w:t>0.31</w:t>
            </w:r>
          </w:p>
          <w:p w14:paraId="67119555" w14:textId="77777777" w:rsidR="00672206" w:rsidRDefault="00A0103E">
            <w:pPr>
              <w:spacing w:line="240" w:lineRule="auto"/>
              <w:jc w:val="center"/>
            </w:pPr>
            <w:r>
              <w:t>(0.31, 0.32)</w:t>
            </w:r>
          </w:p>
        </w:tc>
      </w:tr>
      <w:tr w:rsidR="00672206" w14:paraId="67119564" w14:textId="77777777">
        <w:trPr>
          <w:trHeight w:val="440"/>
          <w:jc w:val="center"/>
        </w:trPr>
        <w:tc>
          <w:tcPr>
            <w:tcW w:w="1712" w:type="dxa"/>
            <w:shd w:val="clear" w:color="auto" w:fill="auto"/>
            <w:tcMar>
              <w:top w:w="0" w:type="dxa"/>
              <w:left w:w="0" w:type="dxa"/>
              <w:bottom w:w="0" w:type="dxa"/>
              <w:right w:w="0" w:type="dxa"/>
            </w:tcMar>
          </w:tcPr>
          <w:p w14:paraId="67119557" w14:textId="77777777" w:rsidR="00672206" w:rsidRDefault="00A0103E">
            <w:pPr>
              <w:spacing w:line="240" w:lineRule="auto"/>
            </w:pPr>
            <w:r>
              <w:t>Hg - WE - MB</w:t>
            </w:r>
          </w:p>
        </w:tc>
        <w:tc>
          <w:tcPr>
            <w:tcW w:w="1484" w:type="dxa"/>
            <w:shd w:val="clear" w:color="auto" w:fill="auto"/>
            <w:tcMar>
              <w:top w:w="0" w:type="dxa"/>
              <w:left w:w="0" w:type="dxa"/>
              <w:bottom w:w="0" w:type="dxa"/>
              <w:right w:w="0" w:type="dxa"/>
            </w:tcMar>
          </w:tcPr>
          <w:p w14:paraId="67119558" w14:textId="77777777" w:rsidR="00672206" w:rsidRDefault="00A0103E">
            <w:pPr>
              <w:spacing w:line="240" w:lineRule="auto"/>
              <w:jc w:val="center"/>
            </w:pPr>
            <w:r>
              <w:t>0.30</w:t>
            </w:r>
          </w:p>
        </w:tc>
        <w:tc>
          <w:tcPr>
            <w:tcW w:w="1484" w:type="dxa"/>
            <w:shd w:val="clear" w:color="auto" w:fill="auto"/>
            <w:tcMar>
              <w:top w:w="0" w:type="dxa"/>
              <w:left w:w="0" w:type="dxa"/>
              <w:bottom w:w="0" w:type="dxa"/>
              <w:right w:w="0" w:type="dxa"/>
            </w:tcMar>
          </w:tcPr>
          <w:p w14:paraId="67119559"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5A" w14:textId="77777777" w:rsidR="00672206" w:rsidRDefault="00A0103E">
            <w:pPr>
              <w:spacing w:line="240" w:lineRule="auto"/>
              <w:jc w:val="center"/>
            </w:pPr>
            <w:r>
              <w:t>0.84</w:t>
            </w:r>
          </w:p>
          <w:p w14:paraId="6711955B"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5C" w14:textId="77777777" w:rsidR="00672206" w:rsidRDefault="00A0103E">
            <w:pPr>
              <w:spacing w:line="240" w:lineRule="auto"/>
              <w:jc w:val="center"/>
            </w:pPr>
            <w:r>
              <w:t xml:space="preserve">1.45 </w:t>
            </w:r>
          </w:p>
          <w:p w14:paraId="6711955D" w14:textId="77777777" w:rsidR="00672206" w:rsidRDefault="00A0103E">
            <w:pPr>
              <w:spacing w:line="240" w:lineRule="auto"/>
              <w:jc w:val="center"/>
            </w:pPr>
            <w:r>
              <w:t>(1.36, 1.56)</w:t>
            </w:r>
          </w:p>
        </w:tc>
        <w:tc>
          <w:tcPr>
            <w:tcW w:w="1598" w:type="dxa"/>
            <w:shd w:val="clear" w:color="auto" w:fill="auto"/>
            <w:tcMar>
              <w:top w:w="0" w:type="dxa"/>
              <w:left w:w="0" w:type="dxa"/>
              <w:bottom w:w="0" w:type="dxa"/>
              <w:right w:w="0" w:type="dxa"/>
            </w:tcMar>
          </w:tcPr>
          <w:p w14:paraId="6711955E" w14:textId="77777777" w:rsidR="00672206" w:rsidRDefault="00A0103E">
            <w:pPr>
              <w:spacing w:line="240" w:lineRule="auto"/>
              <w:jc w:val="center"/>
            </w:pPr>
            <w:r>
              <w:t xml:space="preserve">0.17 </w:t>
            </w:r>
          </w:p>
          <w:p w14:paraId="6711955F" w14:textId="77777777" w:rsidR="00672206" w:rsidRDefault="00A0103E">
            <w:pPr>
              <w:spacing w:line="240" w:lineRule="auto"/>
              <w:jc w:val="center"/>
            </w:pPr>
            <w:r>
              <w:t>(0.15, 0.18)</w:t>
            </w:r>
          </w:p>
        </w:tc>
        <w:tc>
          <w:tcPr>
            <w:tcW w:w="1926" w:type="dxa"/>
            <w:shd w:val="clear" w:color="auto" w:fill="auto"/>
            <w:tcMar>
              <w:top w:w="0" w:type="dxa"/>
              <w:left w:w="0" w:type="dxa"/>
              <w:bottom w:w="0" w:type="dxa"/>
              <w:right w:w="0" w:type="dxa"/>
            </w:tcMar>
          </w:tcPr>
          <w:p w14:paraId="67119560" w14:textId="77777777" w:rsidR="00672206" w:rsidRDefault="00A0103E">
            <w:pPr>
              <w:spacing w:line="240" w:lineRule="auto"/>
              <w:jc w:val="center"/>
            </w:pPr>
            <w:r>
              <w:t>0.17</w:t>
            </w:r>
          </w:p>
          <w:p w14:paraId="67119561" w14:textId="77777777" w:rsidR="00672206" w:rsidRDefault="00A0103E">
            <w:pPr>
              <w:spacing w:line="240" w:lineRule="auto"/>
              <w:jc w:val="center"/>
            </w:pPr>
            <w:r>
              <w:t>(0.16, 0.19)</w:t>
            </w:r>
          </w:p>
        </w:tc>
        <w:tc>
          <w:tcPr>
            <w:tcW w:w="1698" w:type="dxa"/>
            <w:shd w:val="clear" w:color="auto" w:fill="auto"/>
            <w:tcMar>
              <w:top w:w="0" w:type="dxa"/>
              <w:left w:w="0" w:type="dxa"/>
              <w:bottom w:w="0" w:type="dxa"/>
              <w:right w:w="0" w:type="dxa"/>
            </w:tcMar>
          </w:tcPr>
          <w:p w14:paraId="67119562" w14:textId="77777777" w:rsidR="00672206" w:rsidRDefault="00A0103E">
            <w:pPr>
              <w:spacing w:line="240" w:lineRule="auto"/>
              <w:jc w:val="center"/>
            </w:pPr>
            <w:r>
              <w:t>0.56</w:t>
            </w:r>
          </w:p>
          <w:p w14:paraId="67119563" w14:textId="77777777" w:rsidR="00672206" w:rsidRDefault="00A0103E">
            <w:pPr>
              <w:spacing w:line="240" w:lineRule="auto"/>
              <w:jc w:val="center"/>
            </w:pPr>
            <w:r>
              <w:t>(0.56, 0.56)</w:t>
            </w:r>
          </w:p>
        </w:tc>
      </w:tr>
      <w:tr w:rsidR="00672206" w14:paraId="6711956D" w14:textId="77777777">
        <w:trPr>
          <w:trHeight w:val="440"/>
          <w:jc w:val="center"/>
        </w:trPr>
        <w:tc>
          <w:tcPr>
            <w:tcW w:w="1712" w:type="dxa"/>
            <w:shd w:val="clear" w:color="auto" w:fill="CCCCCC"/>
            <w:tcMar>
              <w:top w:w="0" w:type="dxa"/>
              <w:left w:w="0" w:type="dxa"/>
              <w:bottom w:w="0" w:type="dxa"/>
              <w:right w:w="0" w:type="dxa"/>
            </w:tcMar>
          </w:tcPr>
          <w:p w14:paraId="67119565" w14:textId="77777777" w:rsidR="00672206" w:rsidRDefault="00672206">
            <w:pPr>
              <w:spacing w:line="240" w:lineRule="auto"/>
              <w:rPr>
                <w:shd w:val="clear" w:color="auto" w:fill="B7B7B7"/>
              </w:rPr>
            </w:pPr>
          </w:p>
        </w:tc>
        <w:tc>
          <w:tcPr>
            <w:tcW w:w="1484" w:type="dxa"/>
            <w:shd w:val="clear" w:color="auto" w:fill="CCCCCC"/>
            <w:tcMar>
              <w:top w:w="0" w:type="dxa"/>
              <w:left w:w="0" w:type="dxa"/>
              <w:bottom w:w="0" w:type="dxa"/>
              <w:right w:w="0" w:type="dxa"/>
            </w:tcMar>
          </w:tcPr>
          <w:p w14:paraId="67119566" w14:textId="77777777" w:rsidR="00672206" w:rsidRDefault="00672206">
            <w:pPr>
              <w:spacing w:line="240" w:lineRule="auto"/>
              <w:jc w:val="center"/>
              <w:rPr>
                <w:shd w:val="clear" w:color="auto" w:fill="B7B7B7"/>
              </w:rPr>
            </w:pPr>
          </w:p>
        </w:tc>
        <w:tc>
          <w:tcPr>
            <w:tcW w:w="1484" w:type="dxa"/>
            <w:shd w:val="clear" w:color="auto" w:fill="CCCCCC"/>
            <w:tcMar>
              <w:top w:w="0" w:type="dxa"/>
              <w:left w:w="0" w:type="dxa"/>
              <w:bottom w:w="0" w:type="dxa"/>
              <w:right w:w="0" w:type="dxa"/>
            </w:tcMar>
          </w:tcPr>
          <w:p w14:paraId="67119567" w14:textId="77777777" w:rsidR="00672206" w:rsidRDefault="00672206">
            <w:pPr>
              <w:spacing w:line="240" w:lineRule="auto"/>
              <w:jc w:val="center"/>
              <w:rPr>
                <w:shd w:val="clear" w:color="auto" w:fill="B7B7B7"/>
              </w:rPr>
            </w:pPr>
          </w:p>
        </w:tc>
        <w:tc>
          <w:tcPr>
            <w:tcW w:w="1541" w:type="dxa"/>
            <w:shd w:val="clear" w:color="auto" w:fill="CCCCCC"/>
            <w:tcMar>
              <w:top w:w="0" w:type="dxa"/>
              <w:left w:w="0" w:type="dxa"/>
              <w:bottom w:w="0" w:type="dxa"/>
              <w:right w:w="0" w:type="dxa"/>
            </w:tcMar>
          </w:tcPr>
          <w:p w14:paraId="67119568" w14:textId="77777777" w:rsidR="00672206" w:rsidRDefault="00672206">
            <w:pPr>
              <w:spacing w:line="240" w:lineRule="auto"/>
              <w:jc w:val="center"/>
              <w:rPr>
                <w:shd w:val="clear" w:color="auto" w:fill="B7B7B7"/>
              </w:rPr>
            </w:pPr>
          </w:p>
        </w:tc>
        <w:tc>
          <w:tcPr>
            <w:tcW w:w="1512" w:type="dxa"/>
            <w:shd w:val="clear" w:color="auto" w:fill="CCCCCC"/>
            <w:tcMar>
              <w:top w:w="0" w:type="dxa"/>
              <w:left w:w="0" w:type="dxa"/>
              <w:bottom w:w="0" w:type="dxa"/>
              <w:right w:w="0" w:type="dxa"/>
            </w:tcMar>
          </w:tcPr>
          <w:p w14:paraId="67119569" w14:textId="77777777" w:rsidR="00672206" w:rsidRDefault="00672206">
            <w:pPr>
              <w:spacing w:line="240" w:lineRule="auto"/>
              <w:jc w:val="center"/>
              <w:rPr>
                <w:shd w:val="clear" w:color="auto" w:fill="B7B7B7"/>
              </w:rPr>
            </w:pPr>
          </w:p>
        </w:tc>
        <w:tc>
          <w:tcPr>
            <w:tcW w:w="1598" w:type="dxa"/>
            <w:shd w:val="clear" w:color="auto" w:fill="CCCCCC"/>
            <w:tcMar>
              <w:top w:w="0" w:type="dxa"/>
              <w:left w:w="0" w:type="dxa"/>
              <w:bottom w:w="0" w:type="dxa"/>
              <w:right w:w="0" w:type="dxa"/>
            </w:tcMar>
          </w:tcPr>
          <w:p w14:paraId="6711956A" w14:textId="77777777" w:rsidR="00672206" w:rsidRDefault="00672206">
            <w:pPr>
              <w:spacing w:line="240" w:lineRule="auto"/>
              <w:jc w:val="center"/>
              <w:rPr>
                <w:shd w:val="clear" w:color="auto" w:fill="B7B7B7"/>
              </w:rPr>
            </w:pPr>
          </w:p>
        </w:tc>
        <w:tc>
          <w:tcPr>
            <w:tcW w:w="1926" w:type="dxa"/>
            <w:shd w:val="clear" w:color="auto" w:fill="CCCCCC"/>
            <w:tcMar>
              <w:top w:w="0" w:type="dxa"/>
              <w:left w:w="0" w:type="dxa"/>
              <w:bottom w:w="0" w:type="dxa"/>
              <w:right w:w="0" w:type="dxa"/>
            </w:tcMar>
          </w:tcPr>
          <w:p w14:paraId="6711956B" w14:textId="77777777" w:rsidR="00672206" w:rsidRDefault="00672206">
            <w:pPr>
              <w:spacing w:line="240" w:lineRule="auto"/>
              <w:jc w:val="center"/>
              <w:rPr>
                <w:shd w:val="clear" w:color="auto" w:fill="B7B7B7"/>
              </w:rPr>
            </w:pPr>
          </w:p>
        </w:tc>
        <w:tc>
          <w:tcPr>
            <w:tcW w:w="1698" w:type="dxa"/>
            <w:shd w:val="clear" w:color="auto" w:fill="CCCCCC"/>
            <w:tcMar>
              <w:top w:w="0" w:type="dxa"/>
              <w:left w:w="0" w:type="dxa"/>
              <w:bottom w:w="0" w:type="dxa"/>
              <w:right w:w="0" w:type="dxa"/>
            </w:tcMar>
          </w:tcPr>
          <w:p w14:paraId="6711956C" w14:textId="77777777" w:rsidR="00672206" w:rsidRDefault="00672206">
            <w:pPr>
              <w:spacing w:line="240" w:lineRule="auto"/>
              <w:jc w:val="center"/>
              <w:rPr>
                <w:shd w:val="clear" w:color="auto" w:fill="B7B7B7"/>
              </w:rPr>
            </w:pPr>
          </w:p>
        </w:tc>
      </w:tr>
      <w:tr w:rsidR="00672206" w14:paraId="67119578" w14:textId="77777777">
        <w:trPr>
          <w:trHeight w:val="440"/>
          <w:jc w:val="center"/>
        </w:trPr>
        <w:tc>
          <w:tcPr>
            <w:tcW w:w="1712" w:type="dxa"/>
            <w:shd w:val="clear" w:color="auto" w:fill="auto"/>
            <w:tcMar>
              <w:top w:w="0" w:type="dxa"/>
              <w:left w:w="0" w:type="dxa"/>
              <w:bottom w:w="0" w:type="dxa"/>
              <w:right w:w="0" w:type="dxa"/>
            </w:tcMar>
          </w:tcPr>
          <w:p w14:paraId="6711956E" w14:textId="77777777" w:rsidR="00672206" w:rsidRDefault="00A0103E">
            <w:pPr>
              <w:spacing w:line="240" w:lineRule="auto"/>
            </w:pPr>
            <w:r>
              <w:t>As - LT - SER</w:t>
            </w:r>
          </w:p>
        </w:tc>
        <w:tc>
          <w:tcPr>
            <w:tcW w:w="1484" w:type="dxa"/>
            <w:shd w:val="clear" w:color="auto" w:fill="auto"/>
            <w:tcMar>
              <w:top w:w="0" w:type="dxa"/>
              <w:left w:w="0" w:type="dxa"/>
              <w:bottom w:w="0" w:type="dxa"/>
              <w:right w:w="0" w:type="dxa"/>
            </w:tcMar>
          </w:tcPr>
          <w:p w14:paraId="6711956F" w14:textId="77777777" w:rsidR="00672206" w:rsidRDefault="00A0103E">
            <w:pPr>
              <w:spacing w:line="240" w:lineRule="auto"/>
              <w:jc w:val="center"/>
            </w:pPr>
            <w:r>
              <w:t xml:space="preserve">0.54 </w:t>
            </w:r>
          </w:p>
          <w:p w14:paraId="67119570" w14:textId="77777777" w:rsidR="00672206" w:rsidRDefault="00A0103E">
            <w:pPr>
              <w:spacing w:line="240" w:lineRule="auto"/>
              <w:jc w:val="center"/>
            </w:pPr>
            <w:r>
              <w:t>(0.10, 1.11)</w:t>
            </w:r>
          </w:p>
        </w:tc>
        <w:tc>
          <w:tcPr>
            <w:tcW w:w="1484" w:type="dxa"/>
            <w:shd w:val="clear" w:color="auto" w:fill="auto"/>
            <w:tcMar>
              <w:top w:w="0" w:type="dxa"/>
              <w:left w:w="0" w:type="dxa"/>
              <w:bottom w:w="0" w:type="dxa"/>
              <w:right w:w="0" w:type="dxa"/>
            </w:tcMar>
          </w:tcPr>
          <w:p w14:paraId="67119571"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72" w14:textId="77777777" w:rsidR="00672206" w:rsidRDefault="00A0103E">
            <w:pPr>
              <w:spacing w:line="240" w:lineRule="auto"/>
              <w:jc w:val="center"/>
            </w:pPr>
            <w:r>
              <w:t>0.22</w:t>
            </w:r>
          </w:p>
          <w:p w14:paraId="67119573" w14:textId="77777777" w:rsidR="00672206" w:rsidRDefault="00A0103E">
            <w:pPr>
              <w:spacing w:line="240" w:lineRule="auto"/>
              <w:jc w:val="center"/>
            </w:pPr>
            <w:r>
              <w:t>(0.00, 0.92)</w:t>
            </w:r>
          </w:p>
        </w:tc>
        <w:tc>
          <w:tcPr>
            <w:tcW w:w="1512" w:type="dxa"/>
            <w:shd w:val="clear" w:color="auto" w:fill="auto"/>
            <w:tcMar>
              <w:top w:w="0" w:type="dxa"/>
              <w:left w:w="0" w:type="dxa"/>
              <w:bottom w:w="0" w:type="dxa"/>
              <w:right w:w="0" w:type="dxa"/>
            </w:tcMar>
          </w:tcPr>
          <w:p w14:paraId="67119574" w14:textId="77777777" w:rsidR="00672206" w:rsidRDefault="00A0103E">
            <w:pPr>
              <w:spacing w:line="240" w:lineRule="auto"/>
              <w:jc w:val="center"/>
            </w:pPr>
            <w:r>
              <w:t>2.63</w:t>
            </w:r>
          </w:p>
        </w:tc>
        <w:tc>
          <w:tcPr>
            <w:tcW w:w="1598" w:type="dxa"/>
            <w:shd w:val="clear" w:color="auto" w:fill="auto"/>
            <w:tcMar>
              <w:top w:w="0" w:type="dxa"/>
              <w:left w:w="0" w:type="dxa"/>
              <w:bottom w:w="0" w:type="dxa"/>
              <w:right w:w="0" w:type="dxa"/>
            </w:tcMar>
          </w:tcPr>
          <w:p w14:paraId="67119575" w14:textId="77777777" w:rsidR="00672206" w:rsidRDefault="00A0103E">
            <w:pPr>
              <w:spacing w:line="240" w:lineRule="auto"/>
              <w:jc w:val="center"/>
            </w:pPr>
            <w:r>
              <w:t>0.41</w:t>
            </w:r>
          </w:p>
        </w:tc>
        <w:tc>
          <w:tcPr>
            <w:tcW w:w="1926" w:type="dxa"/>
            <w:shd w:val="clear" w:color="auto" w:fill="auto"/>
            <w:tcMar>
              <w:top w:w="0" w:type="dxa"/>
              <w:left w:w="0" w:type="dxa"/>
              <w:bottom w:w="0" w:type="dxa"/>
              <w:right w:w="0" w:type="dxa"/>
            </w:tcMar>
          </w:tcPr>
          <w:p w14:paraId="67119576"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77" w14:textId="77777777" w:rsidR="00672206" w:rsidRDefault="00A0103E">
            <w:pPr>
              <w:spacing w:line="240" w:lineRule="auto"/>
              <w:jc w:val="center"/>
            </w:pPr>
            <w:r>
              <w:t>–</w:t>
            </w:r>
          </w:p>
        </w:tc>
      </w:tr>
      <w:tr w:rsidR="00672206" w14:paraId="67119585" w14:textId="77777777">
        <w:trPr>
          <w:trHeight w:val="440"/>
          <w:jc w:val="center"/>
        </w:trPr>
        <w:tc>
          <w:tcPr>
            <w:tcW w:w="1712" w:type="dxa"/>
            <w:shd w:val="clear" w:color="auto" w:fill="auto"/>
            <w:tcMar>
              <w:top w:w="0" w:type="dxa"/>
              <w:left w:w="0" w:type="dxa"/>
              <w:bottom w:w="0" w:type="dxa"/>
              <w:right w:w="0" w:type="dxa"/>
            </w:tcMar>
          </w:tcPr>
          <w:p w14:paraId="67119579" w14:textId="77777777" w:rsidR="00672206" w:rsidRDefault="00A0103E">
            <w:pPr>
              <w:spacing w:line="240" w:lineRule="auto"/>
            </w:pPr>
            <w:r>
              <w:t>As - LT - ML</w:t>
            </w:r>
          </w:p>
        </w:tc>
        <w:tc>
          <w:tcPr>
            <w:tcW w:w="1484" w:type="dxa"/>
            <w:shd w:val="clear" w:color="auto" w:fill="auto"/>
            <w:tcMar>
              <w:top w:w="0" w:type="dxa"/>
              <w:left w:w="0" w:type="dxa"/>
              <w:bottom w:w="0" w:type="dxa"/>
              <w:right w:w="0" w:type="dxa"/>
            </w:tcMar>
          </w:tcPr>
          <w:p w14:paraId="6711957A" w14:textId="77777777" w:rsidR="00672206" w:rsidRDefault="00A0103E">
            <w:pPr>
              <w:spacing w:line="240" w:lineRule="auto"/>
              <w:jc w:val="center"/>
            </w:pPr>
            <w:r>
              <w:t>0.60</w:t>
            </w:r>
          </w:p>
        </w:tc>
        <w:tc>
          <w:tcPr>
            <w:tcW w:w="1484" w:type="dxa"/>
            <w:shd w:val="clear" w:color="auto" w:fill="auto"/>
            <w:tcMar>
              <w:top w:w="0" w:type="dxa"/>
              <w:left w:w="0" w:type="dxa"/>
              <w:bottom w:w="0" w:type="dxa"/>
              <w:right w:w="0" w:type="dxa"/>
            </w:tcMar>
          </w:tcPr>
          <w:p w14:paraId="6711957B"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7C" w14:textId="77777777" w:rsidR="00672206" w:rsidRDefault="00A0103E">
            <w:pPr>
              <w:spacing w:line="240" w:lineRule="auto"/>
              <w:jc w:val="center"/>
            </w:pPr>
            <w:r>
              <w:t>0.79</w:t>
            </w:r>
          </w:p>
        </w:tc>
        <w:tc>
          <w:tcPr>
            <w:tcW w:w="1512" w:type="dxa"/>
            <w:shd w:val="clear" w:color="auto" w:fill="auto"/>
            <w:tcMar>
              <w:top w:w="0" w:type="dxa"/>
              <w:left w:w="0" w:type="dxa"/>
              <w:bottom w:w="0" w:type="dxa"/>
              <w:right w:w="0" w:type="dxa"/>
            </w:tcMar>
          </w:tcPr>
          <w:p w14:paraId="6711957D" w14:textId="77777777" w:rsidR="00672206" w:rsidRDefault="00A0103E">
            <w:pPr>
              <w:spacing w:line="240" w:lineRule="auto"/>
              <w:jc w:val="center"/>
            </w:pPr>
            <w:r>
              <w:t>1.05</w:t>
            </w:r>
          </w:p>
          <w:p w14:paraId="6711957E" w14:textId="77777777" w:rsidR="00672206" w:rsidRDefault="00A0103E">
            <w:pPr>
              <w:spacing w:line="240" w:lineRule="auto"/>
              <w:jc w:val="center"/>
            </w:pPr>
            <w:r>
              <w:t>(0.00, 2.61)</w:t>
            </w:r>
          </w:p>
        </w:tc>
        <w:tc>
          <w:tcPr>
            <w:tcW w:w="1598" w:type="dxa"/>
            <w:shd w:val="clear" w:color="auto" w:fill="auto"/>
            <w:tcMar>
              <w:top w:w="0" w:type="dxa"/>
              <w:left w:w="0" w:type="dxa"/>
              <w:bottom w:w="0" w:type="dxa"/>
              <w:right w:w="0" w:type="dxa"/>
            </w:tcMar>
          </w:tcPr>
          <w:p w14:paraId="6711957F" w14:textId="77777777" w:rsidR="00672206" w:rsidRDefault="00A0103E">
            <w:pPr>
              <w:spacing w:line="240" w:lineRule="auto"/>
              <w:jc w:val="center"/>
            </w:pPr>
            <w:r>
              <w:t>0.16</w:t>
            </w:r>
          </w:p>
          <w:p w14:paraId="67119580" w14:textId="77777777" w:rsidR="00672206" w:rsidRDefault="00A0103E">
            <w:pPr>
              <w:spacing w:line="240" w:lineRule="auto"/>
              <w:jc w:val="center"/>
            </w:pPr>
            <w:r>
              <w:t>(0.01, 0.40)</w:t>
            </w:r>
          </w:p>
        </w:tc>
        <w:tc>
          <w:tcPr>
            <w:tcW w:w="1926" w:type="dxa"/>
            <w:shd w:val="clear" w:color="auto" w:fill="auto"/>
            <w:tcMar>
              <w:top w:w="0" w:type="dxa"/>
              <w:left w:w="0" w:type="dxa"/>
              <w:bottom w:w="0" w:type="dxa"/>
              <w:right w:w="0" w:type="dxa"/>
            </w:tcMar>
          </w:tcPr>
          <w:p w14:paraId="67119581" w14:textId="77777777" w:rsidR="00672206" w:rsidRDefault="00A0103E">
            <w:pPr>
              <w:spacing w:line="240" w:lineRule="auto"/>
              <w:jc w:val="center"/>
            </w:pPr>
            <w:r>
              <w:t>0.00</w:t>
            </w:r>
          </w:p>
          <w:p w14:paraId="67119582" w14:textId="77777777" w:rsidR="00672206" w:rsidRDefault="00A0103E">
            <w:pPr>
              <w:spacing w:line="240" w:lineRule="auto"/>
              <w:jc w:val="center"/>
            </w:pPr>
            <w:r>
              <w:t>(0.00, 0.36)</w:t>
            </w:r>
          </w:p>
        </w:tc>
        <w:tc>
          <w:tcPr>
            <w:tcW w:w="1698" w:type="dxa"/>
            <w:shd w:val="clear" w:color="auto" w:fill="auto"/>
            <w:tcMar>
              <w:top w:w="0" w:type="dxa"/>
              <w:left w:w="0" w:type="dxa"/>
              <w:bottom w:w="0" w:type="dxa"/>
              <w:right w:w="0" w:type="dxa"/>
            </w:tcMar>
          </w:tcPr>
          <w:p w14:paraId="67119583" w14:textId="77777777" w:rsidR="00672206" w:rsidRDefault="00A0103E">
            <w:pPr>
              <w:spacing w:line="240" w:lineRule="auto"/>
              <w:jc w:val="center"/>
            </w:pPr>
            <w:r>
              <w:t>0.66</w:t>
            </w:r>
          </w:p>
          <w:p w14:paraId="67119584" w14:textId="77777777" w:rsidR="00672206" w:rsidRDefault="00A0103E">
            <w:pPr>
              <w:spacing w:line="240" w:lineRule="auto"/>
              <w:jc w:val="center"/>
            </w:pPr>
            <w:r>
              <w:t>(0.57, 0.77)</w:t>
            </w:r>
          </w:p>
        </w:tc>
      </w:tr>
      <w:tr w:rsidR="00672206" w14:paraId="67119592" w14:textId="77777777">
        <w:trPr>
          <w:trHeight w:val="440"/>
          <w:jc w:val="center"/>
        </w:trPr>
        <w:tc>
          <w:tcPr>
            <w:tcW w:w="1712" w:type="dxa"/>
            <w:shd w:val="clear" w:color="auto" w:fill="auto"/>
            <w:tcMar>
              <w:top w:w="0" w:type="dxa"/>
              <w:left w:w="0" w:type="dxa"/>
              <w:bottom w:w="0" w:type="dxa"/>
              <w:right w:w="0" w:type="dxa"/>
            </w:tcMar>
          </w:tcPr>
          <w:p w14:paraId="67119586" w14:textId="77777777" w:rsidR="00672206" w:rsidRDefault="00A0103E">
            <w:pPr>
              <w:spacing w:line="240" w:lineRule="auto"/>
            </w:pPr>
            <w:r>
              <w:t xml:space="preserve">As - LT - AB </w:t>
            </w:r>
          </w:p>
        </w:tc>
        <w:tc>
          <w:tcPr>
            <w:tcW w:w="1484" w:type="dxa"/>
            <w:shd w:val="clear" w:color="auto" w:fill="auto"/>
            <w:tcMar>
              <w:top w:w="0" w:type="dxa"/>
              <w:left w:w="0" w:type="dxa"/>
              <w:bottom w:w="0" w:type="dxa"/>
              <w:right w:w="0" w:type="dxa"/>
            </w:tcMar>
          </w:tcPr>
          <w:p w14:paraId="67119587" w14:textId="77777777" w:rsidR="00672206" w:rsidRDefault="00A0103E">
            <w:pPr>
              <w:spacing w:line="240" w:lineRule="auto"/>
              <w:jc w:val="center"/>
            </w:pPr>
            <w:r>
              <w:t>0.63</w:t>
            </w:r>
          </w:p>
        </w:tc>
        <w:tc>
          <w:tcPr>
            <w:tcW w:w="1484" w:type="dxa"/>
            <w:shd w:val="clear" w:color="auto" w:fill="auto"/>
            <w:tcMar>
              <w:top w:w="0" w:type="dxa"/>
              <w:left w:w="0" w:type="dxa"/>
              <w:bottom w:w="0" w:type="dxa"/>
              <w:right w:w="0" w:type="dxa"/>
            </w:tcMar>
          </w:tcPr>
          <w:p w14:paraId="67119588"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89"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8A" w14:textId="77777777" w:rsidR="00672206" w:rsidRDefault="00A0103E">
            <w:pPr>
              <w:spacing w:line="240" w:lineRule="auto"/>
              <w:jc w:val="center"/>
            </w:pPr>
            <w:r>
              <w:t>0.63</w:t>
            </w:r>
          </w:p>
          <w:p w14:paraId="6711958B" w14:textId="77777777" w:rsidR="00672206" w:rsidRDefault="00A0103E">
            <w:pPr>
              <w:spacing w:line="240" w:lineRule="auto"/>
              <w:jc w:val="center"/>
            </w:pPr>
            <w:r>
              <w:t>(0.33, 1.60)</w:t>
            </w:r>
          </w:p>
        </w:tc>
        <w:tc>
          <w:tcPr>
            <w:tcW w:w="1598" w:type="dxa"/>
            <w:shd w:val="clear" w:color="auto" w:fill="auto"/>
            <w:tcMar>
              <w:top w:w="0" w:type="dxa"/>
              <w:left w:w="0" w:type="dxa"/>
              <w:bottom w:w="0" w:type="dxa"/>
              <w:right w:w="0" w:type="dxa"/>
            </w:tcMar>
          </w:tcPr>
          <w:p w14:paraId="6711958C" w14:textId="77777777" w:rsidR="00672206" w:rsidRDefault="00A0103E">
            <w:pPr>
              <w:spacing w:line="240" w:lineRule="auto"/>
              <w:jc w:val="center"/>
            </w:pPr>
            <w:r>
              <w:t>0.26</w:t>
            </w:r>
          </w:p>
          <w:p w14:paraId="6711958D" w14:textId="77777777" w:rsidR="00672206" w:rsidRDefault="00A0103E">
            <w:pPr>
              <w:spacing w:line="240" w:lineRule="auto"/>
              <w:jc w:val="center"/>
            </w:pPr>
            <w:r>
              <w:t>(0.19, 0.35)</w:t>
            </w:r>
          </w:p>
        </w:tc>
        <w:tc>
          <w:tcPr>
            <w:tcW w:w="1926" w:type="dxa"/>
            <w:shd w:val="clear" w:color="auto" w:fill="auto"/>
            <w:tcMar>
              <w:top w:w="0" w:type="dxa"/>
              <w:left w:w="0" w:type="dxa"/>
              <w:bottom w:w="0" w:type="dxa"/>
              <w:right w:w="0" w:type="dxa"/>
            </w:tcMar>
          </w:tcPr>
          <w:p w14:paraId="6711958E" w14:textId="77777777" w:rsidR="00672206" w:rsidRDefault="00A0103E">
            <w:pPr>
              <w:spacing w:line="240" w:lineRule="auto"/>
              <w:jc w:val="center"/>
            </w:pPr>
            <w:r>
              <w:t xml:space="preserve">0.01 </w:t>
            </w:r>
          </w:p>
          <w:p w14:paraId="6711958F" w14:textId="77777777" w:rsidR="00672206" w:rsidRDefault="00A0103E">
            <w:pPr>
              <w:spacing w:line="240" w:lineRule="auto"/>
              <w:jc w:val="center"/>
            </w:pPr>
            <w:r>
              <w:t>(0.00, 0.03)</w:t>
            </w:r>
          </w:p>
        </w:tc>
        <w:tc>
          <w:tcPr>
            <w:tcW w:w="1698" w:type="dxa"/>
            <w:shd w:val="clear" w:color="auto" w:fill="auto"/>
            <w:tcMar>
              <w:top w:w="0" w:type="dxa"/>
              <w:left w:w="0" w:type="dxa"/>
              <w:bottom w:w="0" w:type="dxa"/>
              <w:right w:w="0" w:type="dxa"/>
            </w:tcMar>
          </w:tcPr>
          <w:p w14:paraId="67119590" w14:textId="77777777" w:rsidR="00672206" w:rsidRDefault="00A0103E">
            <w:pPr>
              <w:spacing w:line="240" w:lineRule="auto"/>
              <w:jc w:val="center"/>
            </w:pPr>
            <w:r>
              <w:t>0.71</w:t>
            </w:r>
          </w:p>
          <w:p w14:paraId="67119591" w14:textId="77777777" w:rsidR="00672206" w:rsidRDefault="00A0103E">
            <w:pPr>
              <w:spacing w:line="240" w:lineRule="auto"/>
              <w:jc w:val="center"/>
            </w:pPr>
            <w:r>
              <w:t>(0.62, 0.82)</w:t>
            </w:r>
          </w:p>
        </w:tc>
      </w:tr>
      <w:tr w:rsidR="00672206" w14:paraId="6711959F" w14:textId="77777777">
        <w:trPr>
          <w:trHeight w:val="440"/>
          <w:jc w:val="center"/>
        </w:trPr>
        <w:tc>
          <w:tcPr>
            <w:tcW w:w="1712" w:type="dxa"/>
            <w:shd w:val="clear" w:color="auto" w:fill="auto"/>
            <w:tcMar>
              <w:top w:w="0" w:type="dxa"/>
              <w:left w:w="0" w:type="dxa"/>
              <w:bottom w:w="0" w:type="dxa"/>
              <w:right w:w="0" w:type="dxa"/>
            </w:tcMar>
          </w:tcPr>
          <w:p w14:paraId="67119593" w14:textId="77777777" w:rsidR="00672206" w:rsidRDefault="00A0103E">
            <w:pPr>
              <w:spacing w:line="240" w:lineRule="auto"/>
            </w:pPr>
            <w:r>
              <w:t>As - LT - B</w:t>
            </w:r>
          </w:p>
        </w:tc>
        <w:tc>
          <w:tcPr>
            <w:tcW w:w="1484" w:type="dxa"/>
            <w:shd w:val="clear" w:color="auto" w:fill="auto"/>
            <w:tcMar>
              <w:top w:w="0" w:type="dxa"/>
              <w:left w:w="0" w:type="dxa"/>
              <w:bottom w:w="0" w:type="dxa"/>
              <w:right w:w="0" w:type="dxa"/>
            </w:tcMar>
          </w:tcPr>
          <w:p w14:paraId="67119594" w14:textId="77777777" w:rsidR="00672206" w:rsidRDefault="00A0103E">
            <w:pPr>
              <w:spacing w:line="240" w:lineRule="auto"/>
              <w:jc w:val="center"/>
            </w:pPr>
            <w:r>
              <w:t>0.66</w:t>
            </w:r>
          </w:p>
        </w:tc>
        <w:tc>
          <w:tcPr>
            <w:tcW w:w="1484" w:type="dxa"/>
            <w:shd w:val="clear" w:color="auto" w:fill="auto"/>
            <w:tcMar>
              <w:top w:w="0" w:type="dxa"/>
              <w:left w:w="0" w:type="dxa"/>
              <w:bottom w:w="0" w:type="dxa"/>
              <w:right w:w="0" w:type="dxa"/>
            </w:tcMar>
          </w:tcPr>
          <w:p w14:paraId="67119595"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96"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97" w14:textId="77777777" w:rsidR="00672206" w:rsidRDefault="00A0103E">
            <w:pPr>
              <w:spacing w:line="240" w:lineRule="auto"/>
              <w:jc w:val="center"/>
            </w:pPr>
            <w:r>
              <w:t>0.20</w:t>
            </w:r>
          </w:p>
          <w:p w14:paraId="67119598" w14:textId="77777777" w:rsidR="00672206" w:rsidRDefault="00A0103E">
            <w:pPr>
              <w:spacing w:line="240" w:lineRule="auto"/>
              <w:jc w:val="center"/>
            </w:pPr>
            <w:r>
              <w:t>(0.03, 1.11)</w:t>
            </w:r>
          </w:p>
        </w:tc>
        <w:tc>
          <w:tcPr>
            <w:tcW w:w="1598" w:type="dxa"/>
            <w:shd w:val="clear" w:color="auto" w:fill="auto"/>
            <w:tcMar>
              <w:top w:w="0" w:type="dxa"/>
              <w:left w:w="0" w:type="dxa"/>
              <w:bottom w:w="0" w:type="dxa"/>
              <w:right w:w="0" w:type="dxa"/>
            </w:tcMar>
          </w:tcPr>
          <w:p w14:paraId="67119599" w14:textId="77777777" w:rsidR="00672206" w:rsidRDefault="00A0103E">
            <w:pPr>
              <w:spacing w:line="240" w:lineRule="auto"/>
              <w:jc w:val="center"/>
            </w:pPr>
            <w:r>
              <w:t xml:space="preserve">0.14 </w:t>
            </w:r>
          </w:p>
          <w:p w14:paraId="6711959A" w14:textId="77777777" w:rsidR="00672206" w:rsidRDefault="00A0103E">
            <w:pPr>
              <w:spacing w:line="240" w:lineRule="auto"/>
              <w:jc w:val="center"/>
            </w:pPr>
            <w:r>
              <w:t>(0.07, 0.23)</w:t>
            </w:r>
          </w:p>
        </w:tc>
        <w:tc>
          <w:tcPr>
            <w:tcW w:w="1926" w:type="dxa"/>
            <w:shd w:val="clear" w:color="auto" w:fill="auto"/>
            <w:tcMar>
              <w:top w:w="0" w:type="dxa"/>
              <w:left w:w="0" w:type="dxa"/>
              <w:bottom w:w="0" w:type="dxa"/>
              <w:right w:w="0" w:type="dxa"/>
            </w:tcMar>
          </w:tcPr>
          <w:p w14:paraId="6711959B" w14:textId="77777777" w:rsidR="00672206" w:rsidRDefault="00A0103E">
            <w:pPr>
              <w:spacing w:line="240" w:lineRule="auto"/>
              <w:jc w:val="center"/>
            </w:pPr>
            <w:r>
              <w:t>0.20</w:t>
            </w:r>
          </w:p>
          <w:p w14:paraId="6711959C" w14:textId="77777777" w:rsidR="00672206" w:rsidRDefault="00A0103E">
            <w:pPr>
              <w:spacing w:line="240" w:lineRule="auto"/>
              <w:jc w:val="center"/>
            </w:pPr>
            <w:r>
              <w:t>(0.01, 0.72)</w:t>
            </w:r>
          </w:p>
        </w:tc>
        <w:tc>
          <w:tcPr>
            <w:tcW w:w="1698" w:type="dxa"/>
            <w:shd w:val="clear" w:color="auto" w:fill="auto"/>
            <w:tcMar>
              <w:top w:w="0" w:type="dxa"/>
              <w:left w:w="0" w:type="dxa"/>
              <w:bottom w:w="0" w:type="dxa"/>
              <w:right w:w="0" w:type="dxa"/>
            </w:tcMar>
          </w:tcPr>
          <w:p w14:paraId="6711959D" w14:textId="77777777" w:rsidR="00672206" w:rsidRDefault="00A0103E">
            <w:pPr>
              <w:spacing w:line="240" w:lineRule="auto"/>
              <w:jc w:val="center"/>
            </w:pPr>
            <w:r>
              <w:t>0.84</w:t>
            </w:r>
          </w:p>
          <w:p w14:paraId="6711959E" w14:textId="77777777" w:rsidR="00672206" w:rsidRDefault="00A0103E">
            <w:pPr>
              <w:spacing w:line="240" w:lineRule="auto"/>
              <w:jc w:val="center"/>
            </w:pPr>
            <w:r>
              <w:t>(0.78, 0.91)</w:t>
            </w:r>
          </w:p>
        </w:tc>
      </w:tr>
      <w:tr w:rsidR="00672206" w14:paraId="671195A8" w14:textId="77777777">
        <w:trPr>
          <w:trHeight w:val="440"/>
          <w:jc w:val="center"/>
        </w:trPr>
        <w:tc>
          <w:tcPr>
            <w:tcW w:w="1712" w:type="dxa"/>
            <w:shd w:val="clear" w:color="auto" w:fill="auto"/>
            <w:tcMar>
              <w:top w:w="0" w:type="dxa"/>
              <w:left w:w="0" w:type="dxa"/>
              <w:bottom w:w="0" w:type="dxa"/>
              <w:right w:w="0" w:type="dxa"/>
            </w:tcMar>
          </w:tcPr>
          <w:p w14:paraId="671195A0"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A1"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A2"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A3"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A4"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A5"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A6"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A7" w14:textId="77777777" w:rsidR="00672206" w:rsidRDefault="00672206">
            <w:pPr>
              <w:spacing w:line="240" w:lineRule="auto"/>
              <w:jc w:val="center"/>
            </w:pPr>
          </w:p>
        </w:tc>
      </w:tr>
      <w:tr w:rsidR="00672206" w14:paraId="671195B3" w14:textId="77777777">
        <w:trPr>
          <w:trHeight w:val="440"/>
          <w:jc w:val="center"/>
        </w:trPr>
        <w:tc>
          <w:tcPr>
            <w:tcW w:w="1712" w:type="dxa"/>
            <w:shd w:val="clear" w:color="auto" w:fill="auto"/>
            <w:tcMar>
              <w:top w:w="0" w:type="dxa"/>
              <w:left w:w="0" w:type="dxa"/>
              <w:bottom w:w="0" w:type="dxa"/>
              <w:right w:w="0" w:type="dxa"/>
            </w:tcMar>
          </w:tcPr>
          <w:p w14:paraId="671195A9" w14:textId="77777777" w:rsidR="00672206" w:rsidRDefault="00A0103E">
            <w:pPr>
              <w:spacing w:line="240" w:lineRule="auto"/>
            </w:pPr>
            <w:r>
              <w:t>As - NP - SER</w:t>
            </w:r>
          </w:p>
        </w:tc>
        <w:tc>
          <w:tcPr>
            <w:tcW w:w="1484" w:type="dxa"/>
            <w:shd w:val="clear" w:color="auto" w:fill="auto"/>
            <w:tcMar>
              <w:top w:w="0" w:type="dxa"/>
              <w:left w:w="0" w:type="dxa"/>
              <w:bottom w:w="0" w:type="dxa"/>
              <w:right w:w="0" w:type="dxa"/>
            </w:tcMar>
          </w:tcPr>
          <w:p w14:paraId="671195AA" w14:textId="77777777" w:rsidR="00672206" w:rsidRDefault="00A0103E">
            <w:pPr>
              <w:spacing w:line="240" w:lineRule="auto"/>
              <w:jc w:val="center"/>
            </w:pPr>
            <w:r>
              <w:t>0.29</w:t>
            </w:r>
          </w:p>
          <w:p w14:paraId="671195AB" w14:textId="77777777" w:rsidR="00672206" w:rsidRDefault="00A0103E">
            <w:pPr>
              <w:spacing w:line="240" w:lineRule="auto"/>
              <w:jc w:val="center"/>
            </w:pPr>
            <w:r>
              <w:t>(0.06, 0.78)</w:t>
            </w:r>
          </w:p>
        </w:tc>
        <w:tc>
          <w:tcPr>
            <w:tcW w:w="1484" w:type="dxa"/>
            <w:shd w:val="clear" w:color="auto" w:fill="auto"/>
            <w:tcMar>
              <w:top w:w="0" w:type="dxa"/>
              <w:left w:w="0" w:type="dxa"/>
              <w:bottom w:w="0" w:type="dxa"/>
              <w:right w:w="0" w:type="dxa"/>
            </w:tcMar>
          </w:tcPr>
          <w:p w14:paraId="671195AC"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AD" w14:textId="77777777" w:rsidR="00672206" w:rsidRDefault="00A0103E">
            <w:pPr>
              <w:spacing w:line="240" w:lineRule="auto"/>
              <w:jc w:val="center"/>
            </w:pPr>
            <w:r>
              <w:t>0.34</w:t>
            </w:r>
          </w:p>
          <w:p w14:paraId="671195AE" w14:textId="77777777" w:rsidR="00672206" w:rsidRDefault="00A0103E">
            <w:pPr>
              <w:spacing w:line="240" w:lineRule="auto"/>
              <w:jc w:val="center"/>
            </w:pPr>
            <w:r>
              <w:t>(0.01, 0.87)</w:t>
            </w:r>
          </w:p>
        </w:tc>
        <w:tc>
          <w:tcPr>
            <w:tcW w:w="1512" w:type="dxa"/>
            <w:shd w:val="clear" w:color="auto" w:fill="auto"/>
            <w:tcMar>
              <w:top w:w="0" w:type="dxa"/>
              <w:left w:w="0" w:type="dxa"/>
              <w:bottom w:w="0" w:type="dxa"/>
              <w:right w:w="0" w:type="dxa"/>
            </w:tcMar>
          </w:tcPr>
          <w:p w14:paraId="671195AF" w14:textId="77777777" w:rsidR="00672206" w:rsidRDefault="00A0103E">
            <w:pPr>
              <w:spacing w:line="240" w:lineRule="auto"/>
              <w:jc w:val="center"/>
            </w:pPr>
            <w:r>
              <w:t>2.71</w:t>
            </w:r>
          </w:p>
        </w:tc>
        <w:tc>
          <w:tcPr>
            <w:tcW w:w="1598" w:type="dxa"/>
            <w:shd w:val="clear" w:color="auto" w:fill="auto"/>
            <w:tcMar>
              <w:top w:w="0" w:type="dxa"/>
              <w:left w:w="0" w:type="dxa"/>
              <w:bottom w:w="0" w:type="dxa"/>
              <w:right w:w="0" w:type="dxa"/>
            </w:tcMar>
          </w:tcPr>
          <w:p w14:paraId="671195B0" w14:textId="77777777" w:rsidR="00672206" w:rsidRDefault="00A0103E">
            <w:pPr>
              <w:spacing w:line="240" w:lineRule="auto"/>
              <w:jc w:val="center"/>
            </w:pPr>
            <w:r>
              <w:t>0.37</w:t>
            </w:r>
          </w:p>
        </w:tc>
        <w:tc>
          <w:tcPr>
            <w:tcW w:w="1926" w:type="dxa"/>
            <w:shd w:val="clear" w:color="auto" w:fill="auto"/>
            <w:tcMar>
              <w:top w:w="0" w:type="dxa"/>
              <w:left w:w="0" w:type="dxa"/>
              <w:bottom w:w="0" w:type="dxa"/>
              <w:right w:w="0" w:type="dxa"/>
            </w:tcMar>
          </w:tcPr>
          <w:p w14:paraId="671195B1"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B2" w14:textId="77777777" w:rsidR="00672206" w:rsidRDefault="00A0103E">
            <w:pPr>
              <w:spacing w:line="240" w:lineRule="auto"/>
              <w:jc w:val="center"/>
            </w:pPr>
            <w:r>
              <w:t>–</w:t>
            </w:r>
          </w:p>
        </w:tc>
      </w:tr>
      <w:tr w:rsidR="00672206" w14:paraId="671195C0" w14:textId="77777777">
        <w:trPr>
          <w:trHeight w:val="440"/>
          <w:jc w:val="center"/>
        </w:trPr>
        <w:tc>
          <w:tcPr>
            <w:tcW w:w="1712" w:type="dxa"/>
            <w:shd w:val="clear" w:color="auto" w:fill="auto"/>
            <w:tcMar>
              <w:top w:w="0" w:type="dxa"/>
              <w:left w:w="0" w:type="dxa"/>
              <w:bottom w:w="0" w:type="dxa"/>
              <w:right w:w="0" w:type="dxa"/>
            </w:tcMar>
          </w:tcPr>
          <w:p w14:paraId="671195B4" w14:textId="77777777" w:rsidR="00672206" w:rsidRDefault="00A0103E">
            <w:pPr>
              <w:spacing w:line="240" w:lineRule="auto"/>
            </w:pPr>
            <w:r>
              <w:t>As - NP - ML</w:t>
            </w:r>
          </w:p>
        </w:tc>
        <w:tc>
          <w:tcPr>
            <w:tcW w:w="1484" w:type="dxa"/>
            <w:shd w:val="clear" w:color="auto" w:fill="auto"/>
            <w:tcMar>
              <w:top w:w="0" w:type="dxa"/>
              <w:left w:w="0" w:type="dxa"/>
              <w:bottom w:w="0" w:type="dxa"/>
              <w:right w:w="0" w:type="dxa"/>
            </w:tcMar>
          </w:tcPr>
          <w:p w14:paraId="671195B5" w14:textId="77777777" w:rsidR="00672206" w:rsidRDefault="00A0103E">
            <w:pPr>
              <w:spacing w:line="240" w:lineRule="auto"/>
              <w:jc w:val="center"/>
            </w:pPr>
            <w:r>
              <w:t>0.38</w:t>
            </w:r>
          </w:p>
        </w:tc>
        <w:tc>
          <w:tcPr>
            <w:tcW w:w="1484" w:type="dxa"/>
            <w:shd w:val="clear" w:color="auto" w:fill="auto"/>
            <w:tcMar>
              <w:top w:w="0" w:type="dxa"/>
              <w:left w:w="0" w:type="dxa"/>
              <w:bottom w:w="0" w:type="dxa"/>
              <w:right w:w="0" w:type="dxa"/>
            </w:tcMar>
          </w:tcPr>
          <w:p w14:paraId="671195B6"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B7" w14:textId="77777777" w:rsidR="00672206" w:rsidRDefault="00A0103E">
            <w:pPr>
              <w:spacing w:line="240" w:lineRule="auto"/>
              <w:jc w:val="center"/>
            </w:pPr>
            <w:r>
              <w:t>0.86</w:t>
            </w:r>
          </w:p>
        </w:tc>
        <w:tc>
          <w:tcPr>
            <w:tcW w:w="1512" w:type="dxa"/>
            <w:shd w:val="clear" w:color="auto" w:fill="auto"/>
            <w:tcMar>
              <w:top w:w="0" w:type="dxa"/>
              <w:left w:w="0" w:type="dxa"/>
              <w:bottom w:w="0" w:type="dxa"/>
              <w:right w:w="0" w:type="dxa"/>
            </w:tcMar>
          </w:tcPr>
          <w:p w14:paraId="671195B8" w14:textId="77777777" w:rsidR="00672206" w:rsidRDefault="00A0103E">
            <w:pPr>
              <w:spacing w:line="240" w:lineRule="auto"/>
              <w:jc w:val="center"/>
            </w:pPr>
            <w:r>
              <w:t>1.22</w:t>
            </w:r>
          </w:p>
          <w:p w14:paraId="671195B9" w14:textId="77777777" w:rsidR="00672206" w:rsidRDefault="00A0103E">
            <w:pPr>
              <w:spacing w:line="240" w:lineRule="auto"/>
              <w:jc w:val="center"/>
            </w:pPr>
            <w:r>
              <w:t>(0.54, 1.80)</w:t>
            </w:r>
          </w:p>
        </w:tc>
        <w:tc>
          <w:tcPr>
            <w:tcW w:w="1598" w:type="dxa"/>
            <w:shd w:val="clear" w:color="auto" w:fill="auto"/>
            <w:tcMar>
              <w:top w:w="0" w:type="dxa"/>
              <w:left w:w="0" w:type="dxa"/>
              <w:bottom w:w="0" w:type="dxa"/>
              <w:right w:w="0" w:type="dxa"/>
            </w:tcMar>
          </w:tcPr>
          <w:p w14:paraId="671195BA" w14:textId="77777777" w:rsidR="00672206" w:rsidRDefault="00A0103E">
            <w:pPr>
              <w:spacing w:line="240" w:lineRule="auto"/>
              <w:jc w:val="center"/>
            </w:pPr>
            <w:r>
              <w:t>0.26</w:t>
            </w:r>
          </w:p>
          <w:p w14:paraId="671195BB" w14:textId="77777777" w:rsidR="00672206" w:rsidRDefault="00A0103E">
            <w:pPr>
              <w:spacing w:line="240" w:lineRule="auto"/>
              <w:jc w:val="center"/>
            </w:pPr>
            <w:r>
              <w:t>(0.17, 0.34)</w:t>
            </w:r>
          </w:p>
        </w:tc>
        <w:tc>
          <w:tcPr>
            <w:tcW w:w="1926" w:type="dxa"/>
            <w:shd w:val="clear" w:color="auto" w:fill="auto"/>
            <w:tcMar>
              <w:top w:w="0" w:type="dxa"/>
              <w:left w:w="0" w:type="dxa"/>
              <w:bottom w:w="0" w:type="dxa"/>
              <w:right w:w="0" w:type="dxa"/>
            </w:tcMar>
          </w:tcPr>
          <w:p w14:paraId="671195BC" w14:textId="77777777" w:rsidR="00672206" w:rsidRDefault="00A0103E">
            <w:pPr>
              <w:spacing w:line="240" w:lineRule="auto"/>
              <w:jc w:val="center"/>
            </w:pPr>
            <w:r>
              <w:t>0.20</w:t>
            </w:r>
          </w:p>
          <w:p w14:paraId="671195BD" w14:textId="77777777" w:rsidR="00672206" w:rsidRDefault="00A0103E">
            <w:pPr>
              <w:spacing w:line="240" w:lineRule="auto"/>
              <w:jc w:val="center"/>
            </w:pPr>
            <w:r>
              <w:t>(0.00, 0.36)</w:t>
            </w:r>
          </w:p>
        </w:tc>
        <w:tc>
          <w:tcPr>
            <w:tcW w:w="1698" w:type="dxa"/>
            <w:shd w:val="clear" w:color="auto" w:fill="auto"/>
            <w:tcMar>
              <w:top w:w="0" w:type="dxa"/>
              <w:left w:w="0" w:type="dxa"/>
              <w:bottom w:w="0" w:type="dxa"/>
              <w:right w:w="0" w:type="dxa"/>
            </w:tcMar>
          </w:tcPr>
          <w:p w14:paraId="671195BE" w14:textId="77777777" w:rsidR="00672206" w:rsidRDefault="00A0103E">
            <w:pPr>
              <w:spacing w:line="240" w:lineRule="auto"/>
              <w:jc w:val="center"/>
            </w:pPr>
            <w:r>
              <w:t>0.44</w:t>
            </w:r>
          </w:p>
          <w:p w14:paraId="671195BF" w14:textId="77777777" w:rsidR="00672206" w:rsidRDefault="00A0103E">
            <w:pPr>
              <w:spacing w:line="240" w:lineRule="auto"/>
              <w:jc w:val="center"/>
            </w:pPr>
            <w:r>
              <w:t>(0.41, 0.47)</w:t>
            </w:r>
          </w:p>
        </w:tc>
      </w:tr>
      <w:tr w:rsidR="00672206" w14:paraId="671195CD" w14:textId="77777777">
        <w:trPr>
          <w:trHeight w:val="440"/>
          <w:jc w:val="center"/>
        </w:trPr>
        <w:tc>
          <w:tcPr>
            <w:tcW w:w="1712" w:type="dxa"/>
            <w:shd w:val="clear" w:color="auto" w:fill="auto"/>
            <w:tcMar>
              <w:top w:w="0" w:type="dxa"/>
              <w:left w:w="0" w:type="dxa"/>
              <w:bottom w:w="0" w:type="dxa"/>
              <w:right w:w="0" w:type="dxa"/>
            </w:tcMar>
          </w:tcPr>
          <w:p w14:paraId="671195C1" w14:textId="77777777" w:rsidR="00672206" w:rsidRDefault="00A0103E">
            <w:pPr>
              <w:spacing w:line="240" w:lineRule="auto"/>
            </w:pPr>
            <w:r>
              <w:t xml:space="preserve">As - NP - AB </w:t>
            </w:r>
          </w:p>
        </w:tc>
        <w:tc>
          <w:tcPr>
            <w:tcW w:w="1484" w:type="dxa"/>
            <w:shd w:val="clear" w:color="auto" w:fill="auto"/>
            <w:tcMar>
              <w:top w:w="0" w:type="dxa"/>
              <w:left w:w="0" w:type="dxa"/>
              <w:bottom w:w="0" w:type="dxa"/>
              <w:right w:w="0" w:type="dxa"/>
            </w:tcMar>
          </w:tcPr>
          <w:p w14:paraId="671195C2" w14:textId="77777777" w:rsidR="00672206" w:rsidRDefault="00A0103E">
            <w:pPr>
              <w:spacing w:line="240" w:lineRule="auto"/>
              <w:jc w:val="center"/>
            </w:pPr>
            <w:r>
              <w:t>0.41</w:t>
            </w:r>
          </w:p>
        </w:tc>
        <w:tc>
          <w:tcPr>
            <w:tcW w:w="1484" w:type="dxa"/>
            <w:shd w:val="clear" w:color="auto" w:fill="auto"/>
            <w:tcMar>
              <w:top w:w="0" w:type="dxa"/>
              <w:left w:w="0" w:type="dxa"/>
              <w:bottom w:w="0" w:type="dxa"/>
              <w:right w:w="0" w:type="dxa"/>
            </w:tcMar>
          </w:tcPr>
          <w:p w14:paraId="671195C3"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C4" w14:textId="77777777" w:rsidR="00672206" w:rsidRDefault="00A0103E">
            <w:pPr>
              <w:spacing w:line="240" w:lineRule="auto"/>
              <w:jc w:val="center"/>
            </w:pPr>
            <w:r>
              <w:t>0.84</w:t>
            </w:r>
          </w:p>
        </w:tc>
        <w:tc>
          <w:tcPr>
            <w:tcW w:w="1512" w:type="dxa"/>
            <w:shd w:val="clear" w:color="auto" w:fill="auto"/>
            <w:tcMar>
              <w:top w:w="0" w:type="dxa"/>
              <w:left w:w="0" w:type="dxa"/>
              <w:bottom w:w="0" w:type="dxa"/>
              <w:right w:w="0" w:type="dxa"/>
            </w:tcMar>
          </w:tcPr>
          <w:p w14:paraId="671195C5" w14:textId="77777777" w:rsidR="00672206" w:rsidRDefault="00A0103E">
            <w:pPr>
              <w:spacing w:line="240" w:lineRule="auto"/>
              <w:jc w:val="center"/>
            </w:pPr>
            <w:r>
              <w:t>0.79</w:t>
            </w:r>
          </w:p>
          <w:p w14:paraId="671195C6" w14:textId="77777777" w:rsidR="00672206" w:rsidRDefault="00A0103E">
            <w:pPr>
              <w:spacing w:line="240" w:lineRule="auto"/>
              <w:jc w:val="center"/>
            </w:pPr>
            <w:r>
              <w:t>(0.50, 1.23)</w:t>
            </w:r>
          </w:p>
        </w:tc>
        <w:tc>
          <w:tcPr>
            <w:tcW w:w="1598" w:type="dxa"/>
            <w:shd w:val="clear" w:color="auto" w:fill="auto"/>
            <w:tcMar>
              <w:top w:w="0" w:type="dxa"/>
              <w:left w:w="0" w:type="dxa"/>
              <w:bottom w:w="0" w:type="dxa"/>
              <w:right w:w="0" w:type="dxa"/>
            </w:tcMar>
          </w:tcPr>
          <w:p w14:paraId="671195C7" w14:textId="77777777" w:rsidR="00672206" w:rsidRDefault="00A0103E">
            <w:pPr>
              <w:spacing w:line="240" w:lineRule="auto"/>
              <w:jc w:val="center"/>
            </w:pPr>
            <w:r>
              <w:t>0.21</w:t>
            </w:r>
          </w:p>
          <w:p w14:paraId="671195C8" w14:textId="77777777" w:rsidR="00672206" w:rsidRDefault="00A0103E">
            <w:pPr>
              <w:spacing w:line="240" w:lineRule="auto"/>
              <w:jc w:val="center"/>
            </w:pPr>
            <w:r>
              <w:t>(0.17, 0.25)</w:t>
            </w:r>
          </w:p>
        </w:tc>
        <w:tc>
          <w:tcPr>
            <w:tcW w:w="1926" w:type="dxa"/>
            <w:shd w:val="clear" w:color="auto" w:fill="auto"/>
            <w:tcMar>
              <w:top w:w="0" w:type="dxa"/>
              <w:left w:w="0" w:type="dxa"/>
              <w:bottom w:w="0" w:type="dxa"/>
              <w:right w:w="0" w:type="dxa"/>
            </w:tcMar>
          </w:tcPr>
          <w:p w14:paraId="671195C9" w14:textId="77777777" w:rsidR="00672206" w:rsidRDefault="00A0103E">
            <w:pPr>
              <w:spacing w:line="240" w:lineRule="auto"/>
              <w:jc w:val="center"/>
            </w:pPr>
            <w:r>
              <w:t>0.09</w:t>
            </w:r>
          </w:p>
          <w:p w14:paraId="671195CA" w14:textId="77777777" w:rsidR="00672206" w:rsidRDefault="00A0103E">
            <w:pPr>
              <w:spacing w:line="240" w:lineRule="auto"/>
              <w:jc w:val="center"/>
            </w:pPr>
            <w:r>
              <w:t>(0.01, 0.23)</w:t>
            </w:r>
          </w:p>
        </w:tc>
        <w:tc>
          <w:tcPr>
            <w:tcW w:w="1698" w:type="dxa"/>
            <w:shd w:val="clear" w:color="auto" w:fill="auto"/>
            <w:tcMar>
              <w:top w:w="0" w:type="dxa"/>
              <w:left w:w="0" w:type="dxa"/>
              <w:bottom w:w="0" w:type="dxa"/>
              <w:right w:w="0" w:type="dxa"/>
            </w:tcMar>
          </w:tcPr>
          <w:p w14:paraId="671195CB" w14:textId="77777777" w:rsidR="00672206" w:rsidRDefault="00A0103E">
            <w:pPr>
              <w:spacing w:line="240" w:lineRule="auto"/>
              <w:jc w:val="center"/>
            </w:pPr>
            <w:r>
              <w:t>0.46</w:t>
            </w:r>
          </w:p>
          <w:p w14:paraId="671195CC" w14:textId="77777777" w:rsidR="00672206" w:rsidRDefault="00A0103E">
            <w:pPr>
              <w:spacing w:line="240" w:lineRule="auto"/>
              <w:jc w:val="center"/>
            </w:pPr>
            <w:r>
              <w:t>(0.44, 0.49)</w:t>
            </w:r>
          </w:p>
        </w:tc>
      </w:tr>
      <w:tr w:rsidR="00672206" w14:paraId="671195DA" w14:textId="77777777">
        <w:trPr>
          <w:trHeight w:val="440"/>
          <w:jc w:val="center"/>
        </w:trPr>
        <w:tc>
          <w:tcPr>
            <w:tcW w:w="1712" w:type="dxa"/>
            <w:shd w:val="clear" w:color="auto" w:fill="auto"/>
            <w:tcMar>
              <w:top w:w="0" w:type="dxa"/>
              <w:left w:w="0" w:type="dxa"/>
              <w:bottom w:w="0" w:type="dxa"/>
              <w:right w:w="0" w:type="dxa"/>
            </w:tcMar>
          </w:tcPr>
          <w:p w14:paraId="671195CE" w14:textId="77777777" w:rsidR="00672206" w:rsidRDefault="00A0103E">
            <w:pPr>
              <w:spacing w:line="240" w:lineRule="auto"/>
            </w:pPr>
            <w:r>
              <w:t>As - NP - B</w:t>
            </w:r>
          </w:p>
        </w:tc>
        <w:tc>
          <w:tcPr>
            <w:tcW w:w="1484" w:type="dxa"/>
            <w:shd w:val="clear" w:color="auto" w:fill="auto"/>
            <w:tcMar>
              <w:top w:w="0" w:type="dxa"/>
              <w:left w:w="0" w:type="dxa"/>
              <w:bottom w:w="0" w:type="dxa"/>
              <w:right w:w="0" w:type="dxa"/>
            </w:tcMar>
          </w:tcPr>
          <w:p w14:paraId="671195CF" w14:textId="77777777" w:rsidR="00672206" w:rsidRDefault="00A0103E">
            <w:pPr>
              <w:spacing w:line="240" w:lineRule="auto"/>
              <w:jc w:val="center"/>
            </w:pPr>
            <w:r>
              <w:t>0.42</w:t>
            </w:r>
          </w:p>
        </w:tc>
        <w:tc>
          <w:tcPr>
            <w:tcW w:w="1484" w:type="dxa"/>
            <w:shd w:val="clear" w:color="auto" w:fill="auto"/>
            <w:tcMar>
              <w:top w:w="0" w:type="dxa"/>
              <w:left w:w="0" w:type="dxa"/>
              <w:bottom w:w="0" w:type="dxa"/>
              <w:right w:w="0" w:type="dxa"/>
            </w:tcMar>
          </w:tcPr>
          <w:p w14:paraId="671195D0"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D1" w14:textId="77777777" w:rsidR="00672206" w:rsidRDefault="00A0103E">
            <w:pPr>
              <w:spacing w:line="240" w:lineRule="auto"/>
              <w:jc w:val="center"/>
            </w:pPr>
            <w:r>
              <w:t>0.85</w:t>
            </w:r>
          </w:p>
        </w:tc>
        <w:tc>
          <w:tcPr>
            <w:tcW w:w="1512" w:type="dxa"/>
            <w:shd w:val="clear" w:color="auto" w:fill="auto"/>
            <w:tcMar>
              <w:top w:w="0" w:type="dxa"/>
              <w:left w:w="0" w:type="dxa"/>
              <w:bottom w:w="0" w:type="dxa"/>
              <w:right w:w="0" w:type="dxa"/>
            </w:tcMar>
          </w:tcPr>
          <w:p w14:paraId="671195D2" w14:textId="77777777" w:rsidR="00672206" w:rsidRDefault="00A0103E">
            <w:pPr>
              <w:spacing w:line="240" w:lineRule="auto"/>
              <w:jc w:val="center"/>
            </w:pPr>
            <w:r>
              <w:t xml:space="preserve">0.52 </w:t>
            </w:r>
          </w:p>
          <w:p w14:paraId="671195D3" w14:textId="77777777" w:rsidR="00672206" w:rsidRDefault="00A0103E">
            <w:pPr>
              <w:spacing w:line="240" w:lineRule="auto"/>
              <w:jc w:val="center"/>
            </w:pPr>
            <w:r>
              <w:t>(0.04. 1.65)</w:t>
            </w:r>
          </w:p>
        </w:tc>
        <w:tc>
          <w:tcPr>
            <w:tcW w:w="1598" w:type="dxa"/>
            <w:shd w:val="clear" w:color="auto" w:fill="auto"/>
            <w:tcMar>
              <w:top w:w="0" w:type="dxa"/>
              <w:left w:w="0" w:type="dxa"/>
              <w:bottom w:w="0" w:type="dxa"/>
              <w:right w:w="0" w:type="dxa"/>
            </w:tcMar>
          </w:tcPr>
          <w:p w14:paraId="671195D4" w14:textId="77777777" w:rsidR="00672206" w:rsidRDefault="00A0103E">
            <w:pPr>
              <w:spacing w:line="240" w:lineRule="auto"/>
              <w:jc w:val="center"/>
            </w:pPr>
            <w:r>
              <w:t>0.17</w:t>
            </w:r>
          </w:p>
          <w:p w14:paraId="671195D5" w14:textId="77777777" w:rsidR="00672206" w:rsidRDefault="00A0103E">
            <w:pPr>
              <w:spacing w:line="240" w:lineRule="auto"/>
              <w:jc w:val="center"/>
            </w:pPr>
            <w:r>
              <w:t>(0.10, 0.31)</w:t>
            </w:r>
          </w:p>
        </w:tc>
        <w:tc>
          <w:tcPr>
            <w:tcW w:w="1926" w:type="dxa"/>
            <w:shd w:val="clear" w:color="auto" w:fill="auto"/>
            <w:tcMar>
              <w:top w:w="0" w:type="dxa"/>
              <w:left w:w="0" w:type="dxa"/>
              <w:bottom w:w="0" w:type="dxa"/>
              <w:right w:w="0" w:type="dxa"/>
            </w:tcMar>
          </w:tcPr>
          <w:p w14:paraId="671195D6" w14:textId="77777777" w:rsidR="00672206" w:rsidRDefault="00A0103E">
            <w:pPr>
              <w:spacing w:line="240" w:lineRule="auto"/>
              <w:jc w:val="center"/>
            </w:pPr>
            <w:r>
              <w:t>0.25</w:t>
            </w:r>
          </w:p>
          <w:p w14:paraId="671195D7" w14:textId="77777777" w:rsidR="00672206" w:rsidRDefault="00A0103E">
            <w:pPr>
              <w:spacing w:line="240" w:lineRule="auto"/>
              <w:jc w:val="center"/>
            </w:pPr>
            <w:r>
              <w:t>(0.04, 0.48)</w:t>
            </w:r>
          </w:p>
        </w:tc>
        <w:tc>
          <w:tcPr>
            <w:tcW w:w="1698" w:type="dxa"/>
            <w:shd w:val="clear" w:color="auto" w:fill="auto"/>
            <w:tcMar>
              <w:top w:w="0" w:type="dxa"/>
              <w:left w:w="0" w:type="dxa"/>
              <w:bottom w:w="0" w:type="dxa"/>
              <w:right w:w="0" w:type="dxa"/>
            </w:tcMar>
          </w:tcPr>
          <w:p w14:paraId="671195D8" w14:textId="77777777" w:rsidR="00672206" w:rsidRDefault="00A0103E">
            <w:pPr>
              <w:spacing w:line="240" w:lineRule="auto"/>
              <w:jc w:val="center"/>
            </w:pPr>
            <w:r>
              <w:t>0.68</w:t>
            </w:r>
          </w:p>
          <w:p w14:paraId="671195D9" w14:textId="77777777" w:rsidR="00672206" w:rsidRDefault="00A0103E">
            <w:pPr>
              <w:spacing w:line="240" w:lineRule="auto"/>
              <w:jc w:val="center"/>
            </w:pPr>
            <w:r>
              <w:t>(0.65, 0.71)</w:t>
            </w:r>
          </w:p>
        </w:tc>
      </w:tr>
      <w:tr w:rsidR="00672206" w14:paraId="671195E3" w14:textId="77777777">
        <w:trPr>
          <w:trHeight w:val="440"/>
          <w:jc w:val="center"/>
        </w:trPr>
        <w:tc>
          <w:tcPr>
            <w:tcW w:w="1712" w:type="dxa"/>
            <w:shd w:val="clear" w:color="auto" w:fill="auto"/>
            <w:tcMar>
              <w:top w:w="0" w:type="dxa"/>
              <w:left w:w="0" w:type="dxa"/>
              <w:bottom w:w="0" w:type="dxa"/>
              <w:right w:w="0" w:type="dxa"/>
            </w:tcMar>
          </w:tcPr>
          <w:p w14:paraId="671195DB" w14:textId="77777777" w:rsidR="00672206" w:rsidRDefault="00672206">
            <w:pPr>
              <w:spacing w:line="240" w:lineRule="auto"/>
            </w:pPr>
          </w:p>
        </w:tc>
        <w:tc>
          <w:tcPr>
            <w:tcW w:w="1484" w:type="dxa"/>
            <w:shd w:val="clear" w:color="auto" w:fill="auto"/>
            <w:tcMar>
              <w:top w:w="0" w:type="dxa"/>
              <w:left w:w="0" w:type="dxa"/>
              <w:bottom w:w="0" w:type="dxa"/>
              <w:right w:w="0" w:type="dxa"/>
            </w:tcMar>
          </w:tcPr>
          <w:p w14:paraId="671195DC" w14:textId="77777777" w:rsidR="00672206" w:rsidRDefault="00672206">
            <w:pPr>
              <w:spacing w:line="240" w:lineRule="auto"/>
              <w:jc w:val="center"/>
            </w:pPr>
          </w:p>
        </w:tc>
        <w:tc>
          <w:tcPr>
            <w:tcW w:w="1484" w:type="dxa"/>
            <w:shd w:val="clear" w:color="auto" w:fill="auto"/>
            <w:tcMar>
              <w:top w:w="0" w:type="dxa"/>
              <w:left w:w="0" w:type="dxa"/>
              <w:bottom w:w="0" w:type="dxa"/>
              <w:right w:w="0" w:type="dxa"/>
            </w:tcMar>
          </w:tcPr>
          <w:p w14:paraId="671195DD"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DE" w14:textId="77777777" w:rsidR="00672206" w:rsidRDefault="00672206">
            <w:pPr>
              <w:spacing w:line="240" w:lineRule="auto"/>
              <w:jc w:val="center"/>
            </w:pPr>
          </w:p>
        </w:tc>
        <w:tc>
          <w:tcPr>
            <w:tcW w:w="1512" w:type="dxa"/>
            <w:shd w:val="clear" w:color="auto" w:fill="auto"/>
            <w:tcMar>
              <w:top w:w="0" w:type="dxa"/>
              <w:left w:w="0" w:type="dxa"/>
              <w:bottom w:w="0" w:type="dxa"/>
              <w:right w:w="0" w:type="dxa"/>
            </w:tcMar>
          </w:tcPr>
          <w:p w14:paraId="671195DF" w14:textId="77777777" w:rsidR="00672206" w:rsidRDefault="00672206">
            <w:pPr>
              <w:spacing w:line="240" w:lineRule="auto"/>
              <w:jc w:val="center"/>
            </w:pPr>
          </w:p>
        </w:tc>
        <w:tc>
          <w:tcPr>
            <w:tcW w:w="1598" w:type="dxa"/>
            <w:shd w:val="clear" w:color="auto" w:fill="auto"/>
            <w:tcMar>
              <w:top w:w="0" w:type="dxa"/>
              <w:left w:w="0" w:type="dxa"/>
              <w:bottom w:w="0" w:type="dxa"/>
              <w:right w:w="0" w:type="dxa"/>
            </w:tcMar>
          </w:tcPr>
          <w:p w14:paraId="671195E0" w14:textId="77777777" w:rsidR="00672206" w:rsidRDefault="00672206">
            <w:pPr>
              <w:spacing w:line="240" w:lineRule="auto"/>
              <w:jc w:val="center"/>
            </w:pPr>
          </w:p>
        </w:tc>
        <w:tc>
          <w:tcPr>
            <w:tcW w:w="1926" w:type="dxa"/>
            <w:shd w:val="clear" w:color="auto" w:fill="auto"/>
            <w:tcMar>
              <w:top w:w="0" w:type="dxa"/>
              <w:left w:w="0" w:type="dxa"/>
              <w:bottom w:w="0" w:type="dxa"/>
              <w:right w:w="0" w:type="dxa"/>
            </w:tcMar>
          </w:tcPr>
          <w:p w14:paraId="671195E1" w14:textId="77777777" w:rsidR="00672206" w:rsidRDefault="00672206">
            <w:pPr>
              <w:spacing w:line="240" w:lineRule="auto"/>
              <w:jc w:val="center"/>
            </w:pPr>
          </w:p>
        </w:tc>
        <w:tc>
          <w:tcPr>
            <w:tcW w:w="1698" w:type="dxa"/>
            <w:shd w:val="clear" w:color="auto" w:fill="auto"/>
            <w:tcMar>
              <w:top w:w="0" w:type="dxa"/>
              <w:left w:w="0" w:type="dxa"/>
              <w:bottom w:w="0" w:type="dxa"/>
              <w:right w:w="0" w:type="dxa"/>
            </w:tcMar>
          </w:tcPr>
          <w:p w14:paraId="671195E2" w14:textId="77777777" w:rsidR="00672206" w:rsidRDefault="00672206">
            <w:pPr>
              <w:spacing w:line="240" w:lineRule="auto"/>
              <w:jc w:val="center"/>
            </w:pPr>
          </w:p>
        </w:tc>
      </w:tr>
      <w:tr w:rsidR="00672206" w14:paraId="671195EE" w14:textId="77777777">
        <w:trPr>
          <w:trHeight w:val="440"/>
          <w:jc w:val="center"/>
        </w:trPr>
        <w:tc>
          <w:tcPr>
            <w:tcW w:w="1712" w:type="dxa"/>
            <w:shd w:val="clear" w:color="auto" w:fill="auto"/>
            <w:tcMar>
              <w:top w:w="0" w:type="dxa"/>
              <w:left w:w="0" w:type="dxa"/>
              <w:bottom w:w="0" w:type="dxa"/>
              <w:right w:w="0" w:type="dxa"/>
            </w:tcMar>
          </w:tcPr>
          <w:p w14:paraId="671195E4" w14:textId="77777777" w:rsidR="00672206" w:rsidRDefault="00A0103E">
            <w:pPr>
              <w:spacing w:line="240" w:lineRule="auto"/>
            </w:pPr>
            <w:r>
              <w:t>As - WE - SER</w:t>
            </w:r>
          </w:p>
        </w:tc>
        <w:tc>
          <w:tcPr>
            <w:tcW w:w="1484" w:type="dxa"/>
            <w:shd w:val="clear" w:color="auto" w:fill="auto"/>
            <w:tcMar>
              <w:top w:w="0" w:type="dxa"/>
              <w:left w:w="0" w:type="dxa"/>
              <w:bottom w:w="0" w:type="dxa"/>
              <w:right w:w="0" w:type="dxa"/>
            </w:tcMar>
          </w:tcPr>
          <w:p w14:paraId="671195E5" w14:textId="77777777" w:rsidR="00672206" w:rsidRDefault="00A0103E">
            <w:pPr>
              <w:spacing w:line="240" w:lineRule="auto"/>
              <w:jc w:val="center"/>
            </w:pPr>
            <w:r>
              <w:t>0.28</w:t>
            </w:r>
          </w:p>
          <w:p w14:paraId="671195E6" w14:textId="77777777" w:rsidR="00672206" w:rsidRDefault="00A0103E">
            <w:pPr>
              <w:spacing w:line="240" w:lineRule="auto"/>
              <w:jc w:val="center"/>
            </w:pPr>
            <w:r>
              <w:t>(0.04, 0.75)</w:t>
            </w:r>
          </w:p>
        </w:tc>
        <w:tc>
          <w:tcPr>
            <w:tcW w:w="1484" w:type="dxa"/>
            <w:shd w:val="clear" w:color="auto" w:fill="auto"/>
            <w:tcMar>
              <w:top w:w="0" w:type="dxa"/>
              <w:left w:w="0" w:type="dxa"/>
              <w:bottom w:w="0" w:type="dxa"/>
              <w:right w:w="0" w:type="dxa"/>
            </w:tcMar>
          </w:tcPr>
          <w:p w14:paraId="671195E7"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E8" w14:textId="77777777" w:rsidR="00672206" w:rsidRDefault="00A0103E">
            <w:pPr>
              <w:spacing w:line="240" w:lineRule="auto"/>
              <w:jc w:val="center"/>
            </w:pPr>
            <w:r>
              <w:t>0.27</w:t>
            </w:r>
          </w:p>
          <w:p w14:paraId="671195E9" w14:textId="77777777" w:rsidR="00672206" w:rsidRDefault="00A0103E">
            <w:pPr>
              <w:spacing w:line="240" w:lineRule="auto"/>
              <w:jc w:val="center"/>
            </w:pPr>
            <w:r>
              <w:t>(0.00, 0.98)</w:t>
            </w:r>
          </w:p>
        </w:tc>
        <w:tc>
          <w:tcPr>
            <w:tcW w:w="1512" w:type="dxa"/>
            <w:shd w:val="clear" w:color="auto" w:fill="auto"/>
            <w:tcMar>
              <w:top w:w="0" w:type="dxa"/>
              <w:left w:w="0" w:type="dxa"/>
              <w:bottom w:w="0" w:type="dxa"/>
              <w:right w:w="0" w:type="dxa"/>
            </w:tcMar>
          </w:tcPr>
          <w:p w14:paraId="671195EA" w14:textId="77777777" w:rsidR="00672206" w:rsidRDefault="00A0103E">
            <w:pPr>
              <w:spacing w:line="240" w:lineRule="auto"/>
              <w:jc w:val="center"/>
            </w:pPr>
            <w:r>
              <w:t>2.37</w:t>
            </w:r>
          </w:p>
        </w:tc>
        <w:tc>
          <w:tcPr>
            <w:tcW w:w="1598" w:type="dxa"/>
            <w:shd w:val="clear" w:color="auto" w:fill="auto"/>
            <w:tcMar>
              <w:top w:w="0" w:type="dxa"/>
              <w:left w:w="0" w:type="dxa"/>
              <w:bottom w:w="0" w:type="dxa"/>
              <w:right w:w="0" w:type="dxa"/>
            </w:tcMar>
          </w:tcPr>
          <w:p w14:paraId="671195EB" w14:textId="77777777" w:rsidR="00672206" w:rsidRDefault="00A0103E">
            <w:pPr>
              <w:spacing w:line="240" w:lineRule="auto"/>
              <w:jc w:val="center"/>
            </w:pPr>
            <w:r>
              <w:t>0.36</w:t>
            </w:r>
          </w:p>
        </w:tc>
        <w:tc>
          <w:tcPr>
            <w:tcW w:w="1926" w:type="dxa"/>
            <w:shd w:val="clear" w:color="auto" w:fill="auto"/>
            <w:tcMar>
              <w:top w:w="0" w:type="dxa"/>
              <w:left w:w="0" w:type="dxa"/>
              <w:bottom w:w="0" w:type="dxa"/>
              <w:right w:w="0" w:type="dxa"/>
            </w:tcMar>
          </w:tcPr>
          <w:p w14:paraId="671195EC" w14:textId="77777777" w:rsidR="00672206" w:rsidRDefault="00A0103E">
            <w:pPr>
              <w:spacing w:line="240" w:lineRule="auto"/>
              <w:jc w:val="center"/>
            </w:pPr>
            <w:r>
              <w:t>–</w:t>
            </w:r>
          </w:p>
        </w:tc>
        <w:tc>
          <w:tcPr>
            <w:tcW w:w="1698" w:type="dxa"/>
            <w:shd w:val="clear" w:color="auto" w:fill="auto"/>
            <w:tcMar>
              <w:top w:w="0" w:type="dxa"/>
              <w:left w:w="0" w:type="dxa"/>
              <w:bottom w:w="0" w:type="dxa"/>
              <w:right w:w="0" w:type="dxa"/>
            </w:tcMar>
          </w:tcPr>
          <w:p w14:paraId="671195ED" w14:textId="77777777" w:rsidR="00672206" w:rsidRDefault="00A0103E">
            <w:pPr>
              <w:spacing w:line="240" w:lineRule="auto"/>
              <w:jc w:val="center"/>
            </w:pPr>
            <w:r>
              <w:t>–</w:t>
            </w:r>
          </w:p>
        </w:tc>
      </w:tr>
      <w:tr w:rsidR="00672206" w14:paraId="671195FB" w14:textId="77777777">
        <w:trPr>
          <w:trHeight w:val="440"/>
          <w:jc w:val="center"/>
        </w:trPr>
        <w:tc>
          <w:tcPr>
            <w:tcW w:w="1712" w:type="dxa"/>
            <w:shd w:val="clear" w:color="auto" w:fill="auto"/>
            <w:tcMar>
              <w:top w:w="0" w:type="dxa"/>
              <w:left w:w="0" w:type="dxa"/>
              <w:bottom w:w="0" w:type="dxa"/>
              <w:right w:w="0" w:type="dxa"/>
            </w:tcMar>
          </w:tcPr>
          <w:p w14:paraId="671195EF" w14:textId="77777777" w:rsidR="00672206" w:rsidRDefault="00A0103E">
            <w:pPr>
              <w:spacing w:line="240" w:lineRule="auto"/>
            </w:pPr>
            <w:r>
              <w:t xml:space="preserve">As - WE - ML </w:t>
            </w:r>
          </w:p>
        </w:tc>
        <w:tc>
          <w:tcPr>
            <w:tcW w:w="1484" w:type="dxa"/>
            <w:shd w:val="clear" w:color="auto" w:fill="auto"/>
            <w:tcMar>
              <w:top w:w="0" w:type="dxa"/>
              <w:left w:w="0" w:type="dxa"/>
              <w:bottom w:w="0" w:type="dxa"/>
              <w:right w:w="0" w:type="dxa"/>
            </w:tcMar>
          </w:tcPr>
          <w:p w14:paraId="671195F0" w14:textId="77777777" w:rsidR="00672206" w:rsidRDefault="00A0103E">
            <w:pPr>
              <w:spacing w:line="240" w:lineRule="auto"/>
              <w:jc w:val="center"/>
            </w:pPr>
            <w:r>
              <w:t>0.32</w:t>
            </w:r>
          </w:p>
        </w:tc>
        <w:tc>
          <w:tcPr>
            <w:tcW w:w="1484" w:type="dxa"/>
            <w:shd w:val="clear" w:color="auto" w:fill="auto"/>
            <w:tcMar>
              <w:top w:w="0" w:type="dxa"/>
              <w:left w:w="0" w:type="dxa"/>
              <w:bottom w:w="0" w:type="dxa"/>
              <w:right w:w="0" w:type="dxa"/>
            </w:tcMar>
          </w:tcPr>
          <w:p w14:paraId="671195F1"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F2" w14:textId="77777777" w:rsidR="00672206" w:rsidRDefault="00A0103E">
            <w:pPr>
              <w:spacing w:line="240" w:lineRule="auto"/>
              <w:jc w:val="center"/>
            </w:pPr>
            <w:r>
              <w:t>0.77</w:t>
            </w:r>
          </w:p>
        </w:tc>
        <w:tc>
          <w:tcPr>
            <w:tcW w:w="1512" w:type="dxa"/>
            <w:shd w:val="clear" w:color="auto" w:fill="auto"/>
            <w:tcMar>
              <w:top w:w="0" w:type="dxa"/>
              <w:left w:w="0" w:type="dxa"/>
              <w:bottom w:w="0" w:type="dxa"/>
              <w:right w:w="0" w:type="dxa"/>
            </w:tcMar>
          </w:tcPr>
          <w:p w14:paraId="671195F3" w14:textId="77777777" w:rsidR="00672206" w:rsidRDefault="00A0103E">
            <w:pPr>
              <w:spacing w:line="240" w:lineRule="auto"/>
              <w:jc w:val="center"/>
            </w:pPr>
            <w:r>
              <w:t>0.95</w:t>
            </w:r>
          </w:p>
          <w:p w14:paraId="671195F4" w14:textId="77777777" w:rsidR="00672206" w:rsidRDefault="00A0103E">
            <w:pPr>
              <w:spacing w:line="240" w:lineRule="auto"/>
              <w:jc w:val="center"/>
            </w:pPr>
            <w:r>
              <w:t>(0.43, 1.36)</w:t>
            </w:r>
          </w:p>
        </w:tc>
        <w:tc>
          <w:tcPr>
            <w:tcW w:w="1598" w:type="dxa"/>
            <w:shd w:val="clear" w:color="auto" w:fill="auto"/>
            <w:tcMar>
              <w:top w:w="0" w:type="dxa"/>
              <w:left w:w="0" w:type="dxa"/>
              <w:bottom w:w="0" w:type="dxa"/>
              <w:right w:w="0" w:type="dxa"/>
            </w:tcMar>
          </w:tcPr>
          <w:p w14:paraId="671195F5" w14:textId="77777777" w:rsidR="00672206" w:rsidRDefault="00A0103E">
            <w:pPr>
              <w:spacing w:line="240" w:lineRule="auto"/>
              <w:jc w:val="center"/>
            </w:pPr>
            <w:r>
              <w:t>0.15</w:t>
            </w:r>
          </w:p>
          <w:p w14:paraId="671195F6" w14:textId="77777777" w:rsidR="00672206" w:rsidRDefault="00A0103E">
            <w:pPr>
              <w:spacing w:line="240" w:lineRule="auto"/>
              <w:jc w:val="center"/>
            </w:pPr>
            <w:r>
              <w:t>(0.08, 0.21)</w:t>
            </w:r>
          </w:p>
        </w:tc>
        <w:tc>
          <w:tcPr>
            <w:tcW w:w="1926" w:type="dxa"/>
            <w:shd w:val="clear" w:color="auto" w:fill="auto"/>
            <w:tcMar>
              <w:top w:w="0" w:type="dxa"/>
              <w:left w:w="0" w:type="dxa"/>
              <w:bottom w:w="0" w:type="dxa"/>
              <w:right w:w="0" w:type="dxa"/>
            </w:tcMar>
          </w:tcPr>
          <w:p w14:paraId="671195F7" w14:textId="77777777" w:rsidR="00672206" w:rsidRDefault="00A0103E">
            <w:pPr>
              <w:spacing w:line="240" w:lineRule="auto"/>
              <w:jc w:val="center"/>
            </w:pPr>
            <w:r>
              <w:t>0.08</w:t>
            </w:r>
          </w:p>
          <w:p w14:paraId="671195F8" w14:textId="77777777" w:rsidR="00672206" w:rsidRDefault="00A0103E">
            <w:pPr>
              <w:spacing w:line="240" w:lineRule="auto"/>
              <w:jc w:val="center"/>
            </w:pPr>
            <w:r>
              <w:t>(0.00, 0.21)</w:t>
            </w:r>
          </w:p>
        </w:tc>
        <w:tc>
          <w:tcPr>
            <w:tcW w:w="1698" w:type="dxa"/>
            <w:shd w:val="clear" w:color="auto" w:fill="auto"/>
            <w:tcMar>
              <w:top w:w="0" w:type="dxa"/>
              <w:left w:w="0" w:type="dxa"/>
              <w:bottom w:w="0" w:type="dxa"/>
              <w:right w:w="0" w:type="dxa"/>
            </w:tcMar>
          </w:tcPr>
          <w:p w14:paraId="671195F9" w14:textId="77777777" w:rsidR="00672206" w:rsidRDefault="00A0103E">
            <w:pPr>
              <w:spacing w:line="240" w:lineRule="auto"/>
              <w:jc w:val="center"/>
            </w:pPr>
            <w:r>
              <w:t>0.37</w:t>
            </w:r>
          </w:p>
          <w:p w14:paraId="671195FA" w14:textId="77777777" w:rsidR="00672206" w:rsidRDefault="00A0103E">
            <w:pPr>
              <w:spacing w:line="240" w:lineRule="auto"/>
              <w:jc w:val="center"/>
            </w:pPr>
            <w:r>
              <w:t>(0.34, 0.40)</w:t>
            </w:r>
          </w:p>
        </w:tc>
      </w:tr>
      <w:tr w:rsidR="00672206" w14:paraId="67119608" w14:textId="77777777">
        <w:trPr>
          <w:trHeight w:val="440"/>
          <w:jc w:val="center"/>
        </w:trPr>
        <w:tc>
          <w:tcPr>
            <w:tcW w:w="1712" w:type="dxa"/>
            <w:shd w:val="clear" w:color="auto" w:fill="auto"/>
            <w:tcMar>
              <w:top w:w="0" w:type="dxa"/>
              <w:left w:w="0" w:type="dxa"/>
              <w:bottom w:w="0" w:type="dxa"/>
              <w:right w:w="0" w:type="dxa"/>
            </w:tcMar>
          </w:tcPr>
          <w:p w14:paraId="671195FC" w14:textId="77777777" w:rsidR="00672206" w:rsidRDefault="00A0103E">
            <w:pPr>
              <w:spacing w:line="240" w:lineRule="auto"/>
            </w:pPr>
            <w:r>
              <w:t xml:space="preserve">As - WE - AB </w:t>
            </w:r>
          </w:p>
        </w:tc>
        <w:tc>
          <w:tcPr>
            <w:tcW w:w="1484" w:type="dxa"/>
            <w:shd w:val="clear" w:color="auto" w:fill="auto"/>
            <w:tcMar>
              <w:top w:w="0" w:type="dxa"/>
              <w:left w:w="0" w:type="dxa"/>
              <w:bottom w:w="0" w:type="dxa"/>
              <w:right w:w="0" w:type="dxa"/>
            </w:tcMar>
          </w:tcPr>
          <w:p w14:paraId="671195FD" w14:textId="77777777" w:rsidR="00672206" w:rsidRDefault="00A0103E">
            <w:pPr>
              <w:spacing w:line="240" w:lineRule="auto"/>
              <w:jc w:val="center"/>
            </w:pPr>
            <w:r>
              <w:t>0.32</w:t>
            </w:r>
          </w:p>
        </w:tc>
        <w:tc>
          <w:tcPr>
            <w:tcW w:w="1484" w:type="dxa"/>
            <w:shd w:val="clear" w:color="auto" w:fill="auto"/>
            <w:tcMar>
              <w:top w:w="0" w:type="dxa"/>
              <w:left w:w="0" w:type="dxa"/>
              <w:bottom w:w="0" w:type="dxa"/>
              <w:right w:w="0" w:type="dxa"/>
            </w:tcMar>
          </w:tcPr>
          <w:p w14:paraId="671195FE"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5FF" w14:textId="77777777" w:rsidR="00672206" w:rsidRDefault="00A0103E">
            <w:pPr>
              <w:spacing w:line="240" w:lineRule="auto"/>
              <w:jc w:val="center"/>
            </w:pPr>
            <w:r>
              <w:t>0.76</w:t>
            </w:r>
          </w:p>
        </w:tc>
        <w:tc>
          <w:tcPr>
            <w:tcW w:w="1512" w:type="dxa"/>
            <w:shd w:val="clear" w:color="auto" w:fill="auto"/>
            <w:tcMar>
              <w:top w:w="0" w:type="dxa"/>
              <w:left w:w="0" w:type="dxa"/>
              <w:bottom w:w="0" w:type="dxa"/>
              <w:right w:w="0" w:type="dxa"/>
            </w:tcMar>
          </w:tcPr>
          <w:p w14:paraId="67119600" w14:textId="77777777" w:rsidR="00672206" w:rsidRDefault="00A0103E">
            <w:pPr>
              <w:spacing w:line="240" w:lineRule="auto"/>
              <w:jc w:val="center"/>
            </w:pPr>
            <w:r>
              <w:t>1.04</w:t>
            </w:r>
          </w:p>
          <w:p w14:paraId="67119601" w14:textId="77777777" w:rsidR="00672206" w:rsidRDefault="00A0103E">
            <w:pPr>
              <w:spacing w:line="240" w:lineRule="auto"/>
              <w:jc w:val="center"/>
            </w:pPr>
            <w:r>
              <w:t>(0.62, 1.70)</w:t>
            </w:r>
          </w:p>
        </w:tc>
        <w:tc>
          <w:tcPr>
            <w:tcW w:w="1598" w:type="dxa"/>
            <w:shd w:val="clear" w:color="auto" w:fill="auto"/>
            <w:tcMar>
              <w:top w:w="0" w:type="dxa"/>
              <w:left w:w="0" w:type="dxa"/>
              <w:bottom w:w="0" w:type="dxa"/>
              <w:right w:w="0" w:type="dxa"/>
            </w:tcMar>
          </w:tcPr>
          <w:p w14:paraId="67119602" w14:textId="77777777" w:rsidR="00672206" w:rsidRDefault="00A0103E">
            <w:pPr>
              <w:spacing w:line="240" w:lineRule="auto"/>
              <w:jc w:val="center"/>
            </w:pPr>
            <w:r>
              <w:t xml:space="preserve">0.21 </w:t>
            </w:r>
          </w:p>
          <w:p w14:paraId="67119603" w14:textId="77777777" w:rsidR="00672206" w:rsidRDefault="00A0103E">
            <w:pPr>
              <w:spacing w:line="240" w:lineRule="auto"/>
              <w:jc w:val="center"/>
            </w:pPr>
            <w:r>
              <w:t>(0.15, 0.29)</w:t>
            </w:r>
          </w:p>
        </w:tc>
        <w:tc>
          <w:tcPr>
            <w:tcW w:w="1926" w:type="dxa"/>
            <w:shd w:val="clear" w:color="auto" w:fill="auto"/>
            <w:tcMar>
              <w:top w:w="0" w:type="dxa"/>
              <w:left w:w="0" w:type="dxa"/>
              <w:bottom w:w="0" w:type="dxa"/>
              <w:right w:w="0" w:type="dxa"/>
            </w:tcMar>
          </w:tcPr>
          <w:p w14:paraId="67119604" w14:textId="77777777" w:rsidR="00672206" w:rsidRDefault="00A0103E">
            <w:pPr>
              <w:spacing w:line="240" w:lineRule="auto"/>
              <w:jc w:val="center"/>
            </w:pPr>
            <w:r>
              <w:t>0.01</w:t>
            </w:r>
          </w:p>
          <w:p w14:paraId="67119605" w14:textId="77777777" w:rsidR="00672206" w:rsidRDefault="00A0103E">
            <w:pPr>
              <w:spacing w:line="240" w:lineRule="auto"/>
              <w:jc w:val="center"/>
            </w:pPr>
            <w:r>
              <w:t>(0.00, 0.02)</w:t>
            </w:r>
          </w:p>
        </w:tc>
        <w:tc>
          <w:tcPr>
            <w:tcW w:w="1698" w:type="dxa"/>
            <w:shd w:val="clear" w:color="auto" w:fill="auto"/>
            <w:tcMar>
              <w:top w:w="0" w:type="dxa"/>
              <w:left w:w="0" w:type="dxa"/>
              <w:bottom w:w="0" w:type="dxa"/>
              <w:right w:w="0" w:type="dxa"/>
            </w:tcMar>
          </w:tcPr>
          <w:p w14:paraId="67119606" w14:textId="77777777" w:rsidR="00672206" w:rsidRDefault="00A0103E">
            <w:pPr>
              <w:spacing w:line="240" w:lineRule="auto"/>
              <w:jc w:val="center"/>
            </w:pPr>
            <w:r>
              <w:t>0.38</w:t>
            </w:r>
          </w:p>
          <w:p w14:paraId="67119607" w14:textId="77777777" w:rsidR="00672206" w:rsidRDefault="00A0103E">
            <w:pPr>
              <w:spacing w:line="240" w:lineRule="auto"/>
              <w:jc w:val="center"/>
            </w:pPr>
            <w:r>
              <w:t>(0.35, 0.41)</w:t>
            </w:r>
          </w:p>
        </w:tc>
      </w:tr>
      <w:tr w:rsidR="00672206" w14:paraId="67119615" w14:textId="77777777">
        <w:trPr>
          <w:trHeight w:val="440"/>
          <w:jc w:val="center"/>
        </w:trPr>
        <w:tc>
          <w:tcPr>
            <w:tcW w:w="1712" w:type="dxa"/>
            <w:shd w:val="clear" w:color="auto" w:fill="auto"/>
            <w:tcMar>
              <w:top w:w="0" w:type="dxa"/>
              <w:left w:w="0" w:type="dxa"/>
              <w:bottom w:w="0" w:type="dxa"/>
              <w:right w:w="0" w:type="dxa"/>
            </w:tcMar>
          </w:tcPr>
          <w:p w14:paraId="67119609" w14:textId="77777777" w:rsidR="00672206" w:rsidRDefault="00A0103E">
            <w:pPr>
              <w:spacing w:line="240" w:lineRule="auto"/>
            </w:pPr>
            <w:r>
              <w:t>As - WE - B</w:t>
            </w:r>
          </w:p>
        </w:tc>
        <w:tc>
          <w:tcPr>
            <w:tcW w:w="1484" w:type="dxa"/>
            <w:shd w:val="clear" w:color="auto" w:fill="auto"/>
            <w:tcMar>
              <w:top w:w="0" w:type="dxa"/>
              <w:left w:w="0" w:type="dxa"/>
              <w:bottom w:w="0" w:type="dxa"/>
              <w:right w:w="0" w:type="dxa"/>
            </w:tcMar>
          </w:tcPr>
          <w:p w14:paraId="6711960A" w14:textId="77777777" w:rsidR="00672206" w:rsidRDefault="00A0103E">
            <w:pPr>
              <w:spacing w:line="240" w:lineRule="auto"/>
              <w:jc w:val="center"/>
            </w:pPr>
            <w:r>
              <w:t>0.37</w:t>
            </w:r>
          </w:p>
        </w:tc>
        <w:tc>
          <w:tcPr>
            <w:tcW w:w="1484" w:type="dxa"/>
            <w:shd w:val="clear" w:color="auto" w:fill="auto"/>
            <w:tcMar>
              <w:top w:w="0" w:type="dxa"/>
              <w:left w:w="0" w:type="dxa"/>
              <w:bottom w:w="0" w:type="dxa"/>
              <w:right w:w="0" w:type="dxa"/>
            </w:tcMar>
          </w:tcPr>
          <w:p w14:paraId="6711960B" w14:textId="77777777" w:rsidR="00672206" w:rsidRDefault="00672206">
            <w:pPr>
              <w:spacing w:line="240" w:lineRule="auto"/>
              <w:jc w:val="center"/>
            </w:pPr>
          </w:p>
        </w:tc>
        <w:tc>
          <w:tcPr>
            <w:tcW w:w="1541" w:type="dxa"/>
            <w:shd w:val="clear" w:color="auto" w:fill="auto"/>
            <w:tcMar>
              <w:top w:w="0" w:type="dxa"/>
              <w:left w:w="0" w:type="dxa"/>
              <w:bottom w:w="0" w:type="dxa"/>
              <w:right w:w="0" w:type="dxa"/>
            </w:tcMar>
          </w:tcPr>
          <w:p w14:paraId="6711960C" w14:textId="77777777" w:rsidR="00672206" w:rsidRDefault="00A0103E">
            <w:pPr>
              <w:spacing w:line="240" w:lineRule="auto"/>
              <w:jc w:val="center"/>
            </w:pPr>
            <w:r>
              <w:t>0.75</w:t>
            </w:r>
          </w:p>
        </w:tc>
        <w:tc>
          <w:tcPr>
            <w:tcW w:w="1512" w:type="dxa"/>
            <w:shd w:val="clear" w:color="auto" w:fill="auto"/>
            <w:tcMar>
              <w:top w:w="0" w:type="dxa"/>
              <w:left w:w="0" w:type="dxa"/>
              <w:bottom w:w="0" w:type="dxa"/>
              <w:right w:w="0" w:type="dxa"/>
            </w:tcMar>
          </w:tcPr>
          <w:p w14:paraId="6711960D" w14:textId="77777777" w:rsidR="00672206" w:rsidRDefault="00A0103E">
            <w:pPr>
              <w:spacing w:line="240" w:lineRule="auto"/>
              <w:jc w:val="center"/>
            </w:pPr>
            <w:r>
              <w:t>0.21</w:t>
            </w:r>
          </w:p>
          <w:p w14:paraId="6711960E" w14:textId="77777777" w:rsidR="00672206" w:rsidRDefault="00A0103E">
            <w:pPr>
              <w:spacing w:line="240" w:lineRule="auto"/>
              <w:jc w:val="center"/>
            </w:pPr>
            <w:r>
              <w:t>(0.02, 1.27)</w:t>
            </w:r>
          </w:p>
        </w:tc>
        <w:tc>
          <w:tcPr>
            <w:tcW w:w="1598" w:type="dxa"/>
            <w:shd w:val="clear" w:color="auto" w:fill="auto"/>
            <w:tcMar>
              <w:top w:w="0" w:type="dxa"/>
              <w:left w:w="0" w:type="dxa"/>
              <w:bottom w:w="0" w:type="dxa"/>
              <w:right w:w="0" w:type="dxa"/>
            </w:tcMar>
          </w:tcPr>
          <w:p w14:paraId="6711960F" w14:textId="77777777" w:rsidR="00672206" w:rsidRDefault="00A0103E">
            <w:pPr>
              <w:spacing w:line="240" w:lineRule="auto"/>
              <w:jc w:val="center"/>
            </w:pPr>
            <w:r>
              <w:t>0.08</w:t>
            </w:r>
          </w:p>
          <w:p w14:paraId="67119610" w14:textId="77777777" w:rsidR="00672206" w:rsidRDefault="00A0103E">
            <w:pPr>
              <w:spacing w:line="240" w:lineRule="auto"/>
              <w:jc w:val="center"/>
            </w:pPr>
            <w:r>
              <w:t>(0.05, 0.21)</w:t>
            </w:r>
          </w:p>
        </w:tc>
        <w:tc>
          <w:tcPr>
            <w:tcW w:w="1926" w:type="dxa"/>
            <w:shd w:val="clear" w:color="auto" w:fill="auto"/>
            <w:tcMar>
              <w:top w:w="0" w:type="dxa"/>
              <w:left w:w="0" w:type="dxa"/>
              <w:bottom w:w="0" w:type="dxa"/>
              <w:right w:w="0" w:type="dxa"/>
            </w:tcMar>
          </w:tcPr>
          <w:p w14:paraId="67119611" w14:textId="77777777" w:rsidR="00672206" w:rsidRDefault="00A0103E">
            <w:pPr>
              <w:spacing w:line="240" w:lineRule="auto"/>
              <w:jc w:val="center"/>
            </w:pPr>
            <w:r>
              <w:t>0.17</w:t>
            </w:r>
          </w:p>
          <w:p w14:paraId="67119612" w14:textId="77777777" w:rsidR="00672206" w:rsidRDefault="00A0103E">
            <w:pPr>
              <w:spacing w:line="240" w:lineRule="auto"/>
              <w:jc w:val="center"/>
            </w:pPr>
            <w:r>
              <w:t>(0.01, 0.35)</w:t>
            </w:r>
          </w:p>
        </w:tc>
        <w:tc>
          <w:tcPr>
            <w:tcW w:w="1698" w:type="dxa"/>
            <w:shd w:val="clear" w:color="auto" w:fill="auto"/>
            <w:tcMar>
              <w:top w:w="0" w:type="dxa"/>
              <w:left w:w="0" w:type="dxa"/>
              <w:bottom w:w="0" w:type="dxa"/>
              <w:right w:w="0" w:type="dxa"/>
            </w:tcMar>
          </w:tcPr>
          <w:p w14:paraId="67119613" w14:textId="77777777" w:rsidR="00672206" w:rsidRDefault="00A0103E">
            <w:pPr>
              <w:spacing w:line="240" w:lineRule="auto"/>
              <w:jc w:val="center"/>
            </w:pPr>
            <w:r>
              <w:t>0.63</w:t>
            </w:r>
          </w:p>
          <w:p w14:paraId="67119614" w14:textId="77777777" w:rsidR="00672206" w:rsidRDefault="00A0103E">
            <w:pPr>
              <w:spacing w:line="240" w:lineRule="auto"/>
              <w:jc w:val="center"/>
            </w:pPr>
            <w:r>
              <w:t>(0.60, 0.65)</w:t>
            </w:r>
          </w:p>
        </w:tc>
      </w:tr>
    </w:tbl>
    <w:p w14:paraId="67119616" w14:textId="77777777" w:rsidR="00672206" w:rsidRDefault="00672206">
      <w:pPr>
        <w:spacing w:line="288" w:lineRule="auto"/>
      </w:pPr>
    </w:p>
    <w:p w14:paraId="67119617" w14:textId="77777777" w:rsidR="00672206" w:rsidRDefault="00672206">
      <w:pPr>
        <w:spacing w:line="288" w:lineRule="auto"/>
      </w:pPr>
    </w:p>
    <w:p w14:paraId="67119618" w14:textId="77777777" w:rsidR="00672206" w:rsidRDefault="00672206">
      <w:pPr>
        <w:spacing w:line="288" w:lineRule="auto"/>
      </w:pPr>
    </w:p>
    <w:p w14:paraId="67119619" w14:textId="77777777" w:rsidR="00672206" w:rsidRDefault="00672206">
      <w:pPr>
        <w:spacing w:line="288" w:lineRule="auto"/>
      </w:pPr>
    </w:p>
    <w:p w14:paraId="6711961A" w14:textId="77777777" w:rsidR="00672206" w:rsidRDefault="00672206">
      <w:pPr>
        <w:spacing w:line="288" w:lineRule="auto"/>
      </w:pPr>
    </w:p>
    <w:p w14:paraId="6711961B" w14:textId="77777777" w:rsidR="00672206" w:rsidRDefault="00A0103E">
      <w:pPr>
        <w:spacing w:line="288" w:lineRule="auto"/>
      </w:pPr>
      <w:r>
        <w:br w:type="page"/>
      </w:r>
    </w:p>
    <w:p w14:paraId="6711961C" w14:textId="77777777" w:rsidR="00672206" w:rsidRDefault="00672206">
      <w:pPr>
        <w:spacing w:line="288" w:lineRule="auto"/>
      </w:pPr>
    </w:p>
    <w:p w14:paraId="6711961D" w14:textId="77777777" w:rsidR="00672206" w:rsidRDefault="00672206">
      <w:pPr>
        <w:spacing w:line="288" w:lineRule="auto"/>
      </w:pPr>
    </w:p>
    <w:p w14:paraId="6711961E" w14:textId="77777777" w:rsidR="00672206" w:rsidRDefault="00672206">
      <w:pPr>
        <w:spacing w:line="288" w:lineRule="auto"/>
      </w:pPr>
    </w:p>
    <w:p w14:paraId="6711961F" w14:textId="77777777" w:rsidR="00672206" w:rsidRDefault="00672206">
      <w:pPr>
        <w:spacing w:line="288" w:lineRule="auto"/>
      </w:pPr>
    </w:p>
    <w:tbl>
      <w:tblPr>
        <w:tblStyle w:val="a2"/>
        <w:tblW w:w="53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00"/>
        <w:gridCol w:w="1620"/>
        <w:gridCol w:w="1965"/>
      </w:tblGrid>
      <w:tr w:rsidR="00672206" w14:paraId="67119623" w14:textId="77777777">
        <w:trPr>
          <w:trHeight w:val="440"/>
          <w:jc w:val="center"/>
        </w:trPr>
        <w:tc>
          <w:tcPr>
            <w:tcW w:w="1800" w:type="dxa"/>
            <w:shd w:val="clear" w:color="auto" w:fill="auto"/>
            <w:tcMar>
              <w:top w:w="100" w:type="dxa"/>
              <w:left w:w="100" w:type="dxa"/>
              <w:bottom w:w="100" w:type="dxa"/>
              <w:right w:w="100" w:type="dxa"/>
            </w:tcMar>
          </w:tcPr>
          <w:p w14:paraId="67119620" w14:textId="77777777" w:rsidR="00672206" w:rsidRDefault="00A0103E">
            <w:pPr>
              <w:spacing w:line="240" w:lineRule="auto"/>
              <w:jc w:val="center"/>
            </w:pPr>
            <w:r>
              <w:t>Model</w:t>
            </w:r>
          </w:p>
        </w:tc>
        <w:tc>
          <w:tcPr>
            <w:tcW w:w="1620" w:type="dxa"/>
            <w:shd w:val="clear" w:color="auto" w:fill="auto"/>
            <w:tcMar>
              <w:top w:w="100" w:type="dxa"/>
              <w:left w:w="100" w:type="dxa"/>
              <w:bottom w:w="100" w:type="dxa"/>
              <w:right w:w="100" w:type="dxa"/>
            </w:tcMar>
          </w:tcPr>
          <w:p w14:paraId="67119621" w14:textId="77777777" w:rsidR="00672206" w:rsidRDefault="00A0103E">
            <w:pPr>
              <w:spacing w:line="240" w:lineRule="auto"/>
              <w:jc w:val="center"/>
              <w:rPr>
                <w:vertAlign w:val="subscript"/>
              </w:rPr>
            </w:pPr>
            <w:r>
              <w:t>R</w:t>
            </w:r>
            <w:r>
              <w:rPr>
                <w:vertAlign w:val="superscript"/>
              </w:rPr>
              <w:t>2</w:t>
            </w:r>
            <w:r>
              <w:rPr>
                <w:vertAlign w:val="subscript"/>
              </w:rPr>
              <w:t>fixed</w:t>
            </w:r>
          </w:p>
        </w:tc>
        <w:tc>
          <w:tcPr>
            <w:tcW w:w="1965" w:type="dxa"/>
            <w:shd w:val="clear" w:color="auto" w:fill="auto"/>
            <w:tcMar>
              <w:top w:w="100" w:type="dxa"/>
              <w:left w:w="100" w:type="dxa"/>
              <w:bottom w:w="100" w:type="dxa"/>
              <w:right w:w="100" w:type="dxa"/>
            </w:tcMar>
          </w:tcPr>
          <w:p w14:paraId="67119622" w14:textId="77777777" w:rsidR="00672206" w:rsidRDefault="00A0103E">
            <w:pPr>
              <w:spacing w:line="240" w:lineRule="auto"/>
              <w:jc w:val="center"/>
            </w:pPr>
            <w:r>
              <w:t>R</w:t>
            </w:r>
            <w:r>
              <w:rPr>
                <w:vertAlign w:val="superscript"/>
              </w:rPr>
              <w:t>2</w:t>
            </w:r>
            <w:r>
              <w:rPr>
                <w:vertAlign w:val="subscript"/>
              </w:rPr>
              <w:t>random</w:t>
            </w:r>
            <w:r>
              <w:t xml:space="preserve"> </w:t>
            </w:r>
            <w:r>
              <w:br/>
            </w:r>
          </w:p>
        </w:tc>
      </w:tr>
      <w:tr w:rsidR="00672206" w14:paraId="67119627" w14:textId="77777777">
        <w:trPr>
          <w:trHeight w:val="440"/>
          <w:jc w:val="center"/>
        </w:trPr>
        <w:tc>
          <w:tcPr>
            <w:tcW w:w="1800" w:type="dxa"/>
            <w:shd w:val="clear" w:color="auto" w:fill="auto"/>
            <w:tcMar>
              <w:top w:w="100" w:type="dxa"/>
              <w:left w:w="100" w:type="dxa"/>
              <w:bottom w:w="100" w:type="dxa"/>
              <w:right w:w="100" w:type="dxa"/>
            </w:tcMar>
          </w:tcPr>
          <w:p w14:paraId="67119624" w14:textId="77777777" w:rsidR="00672206" w:rsidRDefault="00A0103E">
            <w:pPr>
              <w:spacing w:line="240" w:lineRule="auto"/>
              <w:jc w:val="center"/>
            </w:pPr>
            <w:r>
              <w:t>Hg - LT - SER</w:t>
            </w:r>
          </w:p>
        </w:tc>
        <w:tc>
          <w:tcPr>
            <w:tcW w:w="1620" w:type="dxa"/>
            <w:shd w:val="clear" w:color="auto" w:fill="auto"/>
            <w:tcMar>
              <w:top w:w="100" w:type="dxa"/>
              <w:left w:w="100" w:type="dxa"/>
              <w:bottom w:w="100" w:type="dxa"/>
              <w:right w:w="100" w:type="dxa"/>
            </w:tcMar>
          </w:tcPr>
          <w:p w14:paraId="6711962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6" w14:textId="77777777" w:rsidR="00672206" w:rsidRDefault="00672206">
            <w:pPr>
              <w:spacing w:line="240" w:lineRule="auto"/>
              <w:jc w:val="center"/>
            </w:pPr>
          </w:p>
        </w:tc>
      </w:tr>
      <w:tr w:rsidR="00672206" w14:paraId="6711962B" w14:textId="77777777">
        <w:trPr>
          <w:trHeight w:val="440"/>
          <w:jc w:val="center"/>
        </w:trPr>
        <w:tc>
          <w:tcPr>
            <w:tcW w:w="1800" w:type="dxa"/>
            <w:shd w:val="clear" w:color="auto" w:fill="auto"/>
            <w:tcMar>
              <w:top w:w="100" w:type="dxa"/>
              <w:left w:w="100" w:type="dxa"/>
              <w:bottom w:w="100" w:type="dxa"/>
              <w:right w:w="100" w:type="dxa"/>
            </w:tcMar>
          </w:tcPr>
          <w:p w14:paraId="67119628" w14:textId="77777777" w:rsidR="00672206" w:rsidRDefault="00A0103E">
            <w:pPr>
              <w:spacing w:line="240" w:lineRule="auto"/>
              <w:jc w:val="center"/>
            </w:pPr>
            <w:r>
              <w:t>Hg - LT - ML</w:t>
            </w:r>
          </w:p>
        </w:tc>
        <w:tc>
          <w:tcPr>
            <w:tcW w:w="1620" w:type="dxa"/>
            <w:shd w:val="clear" w:color="auto" w:fill="auto"/>
            <w:tcMar>
              <w:top w:w="100" w:type="dxa"/>
              <w:left w:w="100" w:type="dxa"/>
              <w:bottom w:w="100" w:type="dxa"/>
              <w:right w:w="100" w:type="dxa"/>
            </w:tcMar>
          </w:tcPr>
          <w:p w14:paraId="6711962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A" w14:textId="77777777" w:rsidR="00672206" w:rsidRDefault="00672206">
            <w:pPr>
              <w:spacing w:line="240" w:lineRule="auto"/>
              <w:jc w:val="center"/>
            </w:pPr>
          </w:p>
        </w:tc>
      </w:tr>
      <w:tr w:rsidR="00672206" w14:paraId="6711962F" w14:textId="77777777">
        <w:trPr>
          <w:trHeight w:val="440"/>
          <w:jc w:val="center"/>
        </w:trPr>
        <w:tc>
          <w:tcPr>
            <w:tcW w:w="1800" w:type="dxa"/>
            <w:shd w:val="clear" w:color="auto" w:fill="auto"/>
            <w:tcMar>
              <w:top w:w="100" w:type="dxa"/>
              <w:left w:w="100" w:type="dxa"/>
              <w:bottom w:w="100" w:type="dxa"/>
              <w:right w:w="100" w:type="dxa"/>
            </w:tcMar>
          </w:tcPr>
          <w:p w14:paraId="6711962C" w14:textId="77777777" w:rsidR="00672206" w:rsidRDefault="00A0103E">
            <w:pPr>
              <w:spacing w:line="240" w:lineRule="auto"/>
              <w:jc w:val="center"/>
            </w:pPr>
            <w:r>
              <w:t xml:space="preserve">Hg - LT - AB </w:t>
            </w:r>
          </w:p>
        </w:tc>
        <w:tc>
          <w:tcPr>
            <w:tcW w:w="1620" w:type="dxa"/>
            <w:shd w:val="clear" w:color="auto" w:fill="auto"/>
            <w:tcMar>
              <w:top w:w="100" w:type="dxa"/>
              <w:left w:w="100" w:type="dxa"/>
              <w:bottom w:w="100" w:type="dxa"/>
              <w:right w:w="100" w:type="dxa"/>
            </w:tcMar>
          </w:tcPr>
          <w:p w14:paraId="6711962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2E" w14:textId="77777777" w:rsidR="00672206" w:rsidRDefault="00672206">
            <w:pPr>
              <w:spacing w:line="240" w:lineRule="auto"/>
              <w:jc w:val="center"/>
            </w:pPr>
          </w:p>
        </w:tc>
      </w:tr>
      <w:tr w:rsidR="00672206" w14:paraId="67119633" w14:textId="77777777">
        <w:trPr>
          <w:trHeight w:val="440"/>
          <w:jc w:val="center"/>
        </w:trPr>
        <w:tc>
          <w:tcPr>
            <w:tcW w:w="1800" w:type="dxa"/>
            <w:shd w:val="clear" w:color="auto" w:fill="auto"/>
            <w:tcMar>
              <w:top w:w="100" w:type="dxa"/>
              <w:left w:w="100" w:type="dxa"/>
              <w:bottom w:w="100" w:type="dxa"/>
              <w:right w:w="100" w:type="dxa"/>
            </w:tcMar>
          </w:tcPr>
          <w:p w14:paraId="67119630" w14:textId="77777777" w:rsidR="00672206" w:rsidRDefault="00A0103E">
            <w:pPr>
              <w:spacing w:line="240" w:lineRule="auto"/>
              <w:jc w:val="center"/>
            </w:pPr>
            <w:r>
              <w:t>Hg - LT - B</w:t>
            </w:r>
          </w:p>
        </w:tc>
        <w:tc>
          <w:tcPr>
            <w:tcW w:w="1620" w:type="dxa"/>
            <w:shd w:val="clear" w:color="auto" w:fill="auto"/>
            <w:tcMar>
              <w:top w:w="100" w:type="dxa"/>
              <w:left w:w="100" w:type="dxa"/>
              <w:bottom w:w="100" w:type="dxa"/>
              <w:right w:w="100" w:type="dxa"/>
            </w:tcMar>
          </w:tcPr>
          <w:p w14:paraId="6711963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2" w14:textId="77777777" w:rsidR="00672206" w:rsidRDefault="00672206">
            <w:pPr>
              <w:spacing w:line="240" w:lineRule="auto"/>
              <w:jc w:val="center"/>
            </w:pPr>
          </w:p>
        </w:tc>
      </w:tr>
      <w:tr w:rsidR="00672206" w14:paraId="67119637" w14:textId="77777777">
        <w:trPr>
          <w:trHeight w:val="440"/>
          <w:jc w:val="center"/>
        </w:trPr>
        <w:tc>
          <w:tcPr>
            <w:tcW w:w="1800" w:type="dxa"/>
            <w:shd w:val="clear" w:color="auto" w:fill="auto"/>
            <w:tcMar>
              <w:top w:w="100" w:type="dxa"/>
              <w:left w:w="100" w:type="dxa"/>
              <w:bottom w:w="100" w:type="dxa"/>
              <w:right w:w="100" w:type="dxa"/>
            </w:tcMar>
          </w:tcPr>
          <w:p w14:paraId="67119634" w14:textId="77777777" w:rsidR="00672206" w:rsidRDefault="00672206">
            <w:pPr>
              <w:spacing w:line="240" w:lineRule="auto"/>
              <w:jc w:val="center"/>
            </w:pPr>
          </w:p>
        </w:tc>
        <w:tc>
          <w:tcPr>
            <w:tcW w:w="1620" w:type="dxa"/>
            <w:shd w:val="clear" w:color="auto" w:fill="auto"/>
            <w:tcMar>
              <w:top w:w="100" w:type="dxa"/>
              <w:left w:w="100" w:type="dxa"/>
              <w:bottom w:w="100" w:type="dxa"/>
              <w:right w:w="100" w:type="dxa"/>
            </w:tcMar>
          </w:tcPr>
          <w:p w14:paraId="6711963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6" w14:textId="77777777" w:rsidR="00672206" w:rsidRDefault="00672206">
            <w:pPr>
              <w:spacing w:line="240" w:lineRule="auto"/>
              <w:jc w:val="center"/>
            </w:pPr>
          </w:p>
        </w:tc>
      </w:tr>
      <w:tr w:rsidR="00672206" w14:paraId="6711963B" w14:textId="77777777">
        <w:trPr>
          <w:trHeight w:val="440"/>
          <w:jc w:val="center"/>
        </w:trPr>
        <w:tc>
          <w:tcPr>
            <w:tcW w:w="1800" w:type="dxa"/>
            <w:shd w:val="clear" w:color="auto" w:fill="auto"/>
            <w:tcMar>
              <w:top w:w="100" w:type="dxa"/>
              <w:left w:w="100" w:type="dxa"/>
              <w:bottom w:w="100" w:type="dxa"/>
              <w:right w:w="100" w:type="dxa"/>
            </w:tcMar>
          </w:tcPr>
          <w:p w14:paraId="67119638" w14:textId="77777777" w:rsidR="00672206" w:rsidRDefault="00A0103E">
            <w:pPr>
              <w:spacing w:line="240" w:lineRule="auto"/>
              <w:jc w:val="center"/>
            </w:pPr>
            <w:r>
              <w:t>Hg - NP - SER</w:t>
            </w:r>
          </w:p>
        </w:tc>
        <w:tc>
          <w:tcPr>
            <w:tcW w:w="1620" w:type="dxa"/>
            <w:shd w:val="clear" w:color="auto" w:fill="auto"/>
            <w:tcMar>
              <w:top w:w="100" w:type="dxa"/>
              <w:left w:w="100" w:type="dxa"/>
              <w:bottom w:w="100" w:type="dxa"/>
              <w:right w:w="100" w:type="dxa"/>
            </w:tcMar>
          </w:tcPr>
          <w:p w14:paraId="6711963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A" w14:textId="77777777" w:rsidR="00672206" w:rsidRDefault="00672206">
            <w:pPr>
              <w:spacing w:line="240" w:lineRule="auto"/>
              <w:jc w:val="center"/>
            </w:pPr>
          </w:p>
        </w:tc>
      </w:tr>
      <w:tr w:rsidR="00672206" w14:paraId="6711963F" w14:textId="77777777">
        <w:trPr>
          <w:trHeight w:val="440"/>
          <w:jc w:val="center"/>
        </w:trPr>
        <w:tc>
          <w:tcPr>
            <w:tcW w:w="1800" w:type="dxa"/>
            <w:shd w:val="clear" w:color="auto" w:fill="auto"/>
            <w:tcMar>
              <w:top w:w="100" w:type="dxa"/>
              <w:left w:w="100" w:type="dxa"/>
              <w:bottom w:w="100" w:type="dxa"/>
              <w:right w:w="100" w:type="dxa"/>
            </w:tcMar>
          </w:tcPr>
          <w:p w14:paraId="6711963C" w14:textId="77777777" w:rsidR="00672206" w:rsidRDefault="00A0103E">
            <w:pPr>
              <w:spacing w:line="240" w:lineRule="auto"/>
            </w:pPr>
            <w:r>
              <w:t>Hg - NP - ML</w:t>
            </w:r>
          </w:p>
        </w:tc>
        <w:tc>
          <w:tcPr>
            <w:tcW w:w="1620" w:type="dxa"/>
            <w:shd w:val="clear" w:color="auto" w:fill="auto"/>
            <w:tcMar>
              <w:top w:w="100" w:type="dxa"/>
              <w:left w:w="100" w:type="dxa"/>
              <w:bottom w:w="100" w:type="dxa"/>
              <w:right w:w="100" w:type="dxa"/>
            </w:tcMar>
          </w:tcPr>
          <w:p w14:paraId="6711963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3E" w14:textId="77777777" w:rsidR="00672206" w:rsidRDefault="00672206">
            <w:pPr>
              <w:spacing w:line="240" w:lineRule="auto"/>
              <w:jc w:val="center"/>
            </w:pPr>
          </w:p>
        </w:tc>
      </w:tr>
      <w:tr w:rsidR="00672206" w14:paraId="67119643" w14:textId="77777777">
        <w:trPr>
          <w:trHeight w:val="440"/>
          <w:jc w:val="center"/>
        </w:trPr>
        <w:tc>
          <w:tcPr>
            <w:tcW w:w="1800" w:type="dxa"/>
            <w:shd w:val="clear" w:color="auto" w:fill="auto"/>
            <w:tcMar>
              <w:top w:w="100" w:type="dxa"/>
              <w:left w:w="100" w:type="dxa"/>
              <w:bottom w:w="100" w:type="dxa"/>
              <w:right w:w="100" w:type="dxa"/>
            </w:tcMar>
          </w:tcPr>
          <w:p w14:paraId="67119640" w14:textId="77777777" w:rsidR="00672206" w:rsidRDefault="00A0103E">
            <w:pPr>
              <w:spacing w:line="240" w:lineRule="auto"/>
            </w:pPr>
            <w:r>
              <w:t xml:space="preserve">Hg - NP - AB </w:t>
            </w:r>
          </w:p>
        </w:tc>
        <w:tc>
          <w:tcPr>
            <w:tcW w:w="1620" w:type="dxa"/>
            <w:shd w:val="clear" w:color="auto" w:fill="auto"/>
            <w:tcMar>
              <w:top w:w="100" w:type="dxa"/>
              <w:left w:w="100" w:type="dxa"/>
              <w:bottom w:w="100" w:type="dxa"/>
              <w:right w:w="100" w:type="dxa"/>
            </w:tcMar>
          </w:tcPr>
          <w:p w14:paraId="6711964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2" w14:textId="77777777" w:rsidR="00672206" w:rsidRDefault="00672206">
            <w:pPr>
              <w:spacing w:line="240" w:lineRule="auto"/>
              <w:jc w:val="center"/>
            </w:pPr>
          </w:p>
        </w:tc>
      </w:tr>
      <w:tr w:rsidR="00672206" w14:paraId="67119647" w14:textId="77777777">
        <w:trPr>
          <w:trHeight w:val="440"/>
          <w:jc w:val="center"/>
        </w:trPr>
        <w:tc>
          <w:tcPr>
            <w:tcW w:w="1800" w:type="dxa"/>
            <w:shd w:val="clear" w:color="auto" w:fill="auto"/>
            <w:tcMar>
              <w:top w:w="100" w:type="dxa"/>
              <w:left w:w="100" w:type="dxa"/>
              <w:bottom w:w="100" w:type="dxa"/>
              <w:right w:w="100" w:type="dxa"/>
            </w:tcMar>
          </w:tcPr>
          <w:p w14:paraId="67119644" w14:textId="77777777" w:rsidR="00672206" w:rsidRDefault="00A0103E">
            <w:pPr>
              <w:spacing w:line="240" w:lineRule="auto"/>
            </w:pPr>
            <w:r>
              <w:t>Hg - NP - MB</w:t>
            </w:r>
          </w:p>
        </w:tc>
        <w:tc>
          <w:tcPr>
            <w:tcW w:w="1620" w:type="dxa"/>
            <w:shd w:val="clear" w:color="auto" w:fill="auto"/>
            <w:tcMar>
              <w:top w:w="100" w:type="dxa"/>
              <w:left w:w="100" w:type="dxa"/>
              <w:bottom w:w="100" w:type="dxa"/>
              <w:right w:w="100" w:type="dxa"/>
            </w:tcMar>
          </w:tcPr>
          <w:p w14:paraId="6711964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6" w14:textId="77777777" w:rsidR="00672206" w:rsidRDefault="00672206">
            <w:pPr>
              <w:spacing w:line="240" w:lineRule="auto"/>
              <w:jc w:val="center"/>
            </w:pPr>
          </w:p>
        </w:tc>
      </w:tr>
      <w:tr w:rsidR="00672206" w14:paraId="6711964B" w14:textId="77777777">
        <w:trPr>
          <w:trHeight w:val="440"/>
          <w:jc w:val="center"/>
        </w:trPr>
        <w:tc>
          <w:tcPr>
            <w:tcW w:w="1800" w:type="dxa"/>
            <w:shd w:val="clear" w:color="auto" w:fill="auto"/>
            <w:tcMar>
              <w:top w:w="100" w:type="dxa"/>
              <w:left w:w="100" w:type="dxa"/>
              <w:bottom w:w="100" w:type="dxa"/>
              <w:right w:w="100" w:type="dxa"/>
            </w:tcMar>
          </w:tcPr>
          <w:p w14:paraId="67119648"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4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A" w14:textId="77777777" w:rsidR="00672206" w:rsidRDefault="00672206">
            <w:pPr>
              <w:spacing w:line="240" w:lineRule="auto"/>
              <w:jc w:val="center"/>
            </w:pPr>
          </w:p>
        </w:tc>
      </w:tr>
      <w:tr w:rsidR="00672206" w14:paraId="6711964F" w14:textId="77777777">
        <w:trPr>
          <w:trHeight w:val="440"/>
          <w:jc w:val="center"/>
        </w:trPr>
        <w:tc>
          <w:tcPr>
            <w:tcW w:w="1800" w:type="dxa"/>
            <w:shd w:val="clear" w:color="auto" w:fill="auto"/>
            <w:tcMar>
              <w:top w:w="100" w:type="dxa"/>
              <w:left w:w="100" w:type="dxa"/>
              <w:bottom w:w="100" w:type="dxa"/>
              <w:right w:w="100" w:type="dxa"/>
            </w:tcMar>
          </w:tcPr>
          <w:p w14:paraId="6711964C" w14:textId="77777777" w:rsidR="00672206" w:rsidRDefault="00A0103E">
            <w:pPr>
              <w:spacing w:line="240" w:lineRule="auto"/>
            </w:pPr>
            <w:r>
              <w:t>Hg - WE - SER</w:t>
            </w:r>
          </w:p>
        </w:tc>
        <w:tc>
          <w:tcPr>
            <w:tcW w:w="1620" w:type="dxa"/>
            <w:shd w:val="clear" w:color="auto" w:fill="auto"/>
            <w:tcMar>
              <w:top w:w="100" w:type="dxa"/>
              <w:left w:w="100" w:type="dxa"/>
              <w:bottom w:w="100" w:type="dxa"/>
              <w:right w:w="100" w:type="dxa"/>
            </w:tcMar>
          </w:tcPr>
          <w:p w14:paraId="6711964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4E" w14:textId="77777777" w:rsidR="00672206" w:rsidRDefault="00672206">
            <w:pPr>
              <w:spacing w:line="240" w:lineRule="auto"/>
              <w:jc w:val="center"/>
            </w:pPr>
          </w:p>
        </w:tc>
      </w:tr>
      <w:tr w:rsidR="00672206" w14:paraId="67119653" w14:textId="77777777">
        <w:trPr>
          <w:trHeight w:val="440"/>
          <w:jc w:val="center"/>
        </w:trPr>
        <w:tc>
          <w:tcPr>
            <w:tcW w:w="1800" w:type="dxa"/>
            <w:shd w:val="clear" w:color="auto" w:fill="auto"/>
            <w:tcMar>
              <w:top w:w="100" w:type="dxa"/>
              <w:left w:w="100" w:type="dxa"/>
              <w:bottom w:w="100" w:type="dxa"/>
              <w:right w:w="100" w:type="dxa"/>
            </w:tcMar>
          </w:tcPr>
          <w:p w14:paraId="67119650" w14:textId="77777777" w:rsidR="00672206" w:rsidRDefault="00A0103E">
            <w:pPr>
              <w:spacing w:line="240" w:lineRule="auto"/>
            </w:pPr>
            <w:r>
              <w:lastRenderedPageBreak/>
              <w:t xml:space="preserve">Hg - WE - ML </w:t>
            </w:r>
          </w:p>
        </w:tc>
        <w:tc>
          <w:tcPr>
            <w:tcW w:w="1620" w:type="dxa"/>
            <w:shd w:val="clear" w:color="auto" w:fill="auto"/>
            <w:tcMar>
              <w:top w:w="100" w:type="dxa"/>
              <w:left w:w="100" w:type="dxa"/>
              <w:bottom w:w="100" w:type="dxa"/>
              <w:right w:w="100" w:type="dxa"/>
            </w:tcMar>
          </w:tcPr>
          <w:p w14:paraId="6711965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2" w14:textId="77777777" w:rsidR="00672206" w:rsidRDefault="00672206">
            <w:pPr>
              <w:spacing w:line="240" w:lineRule="auto"/>
              <w:jc w:val="center"/>
            </w:pPr>
          </w:p>
        </w:tc>
      </w:tr>
      <w:tr w:rsidR="00672206" w14:paraId="67119657" w14:textId="77777777">
        <w:trPr>
          <w:trHeight w:val="440"/>
          <w:jc w:val="center"/>
        </w:trPr>
        <w:tc>
          <w:tcPr>
            <w:tcW w:w="1800" w:type="dxa"/>
            <w:shd w:val="clear" w:color="auto" w:fill="auto"/>
            <w:tcMar>
              <w:top w:w="100" w:type="dxa"/>
              <w:left w:w="100" w:type="dxa"/>
              <w:bottom w:w="100" w:type="dxa"/>
              <w:right w:w="100" w:type="dxa"/>
            </w:tcMar>
          </w:tcPr>
          <w:p w14:paraId="67119654" w14:textId="77777777" w:rsidR="00672206" w:rsidRDefault="00A0103E">
            <w:pPr>
              <w:spacing w:line="240" w:lineRule="auto"/>
            </w:pPr>
            <w:r>
              <w:t xml:space="preserve">Hg - WE - AB </w:t>
            </w:r>
          </w:p>
        </w:tc>
        <w:tc>
          <w:tcPr>
            <w:tcW w:w="1620" w:type="dxa"/>
            <w:shd w:val="clear" w:color="auto" w:fill="auto"/>
            <w:tcMar>
              <w:top w:w="100" w:type="dxa"/>
              <w:left w:w="100" w:type="dxa"/>
              <w:bottom w:w="100" w:type="dxa"/>
              <w:right w:w="100" w:type="dxa"/>
            </w:tcMar>
          </w:tcPr>
          <w:p w14:paraId="6711965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6" w14:textId="77777777" w:rsidR="00672206" w:rsidRDefault="00672206">
            <w:pPr>
              <w:spacing w:line="240" w:lineRule="auto"/>
              <w:jc w:val="center"/>
            </w:pPr>
          </w:p>
        </w:tc>
      </w:tr>
      <w:tr w:rsidR="00672206" w14:paraId="6711965B" w14:textId="77777777">
        <w:trPr>
          <w:trHeight w:val="440"/>
          <w:jc w:val="center"/>
        </w:trPr>
        <w:tc>
          <w:tcPr>
            <w:tcW w:w="1800" w:type="dxa"/>
            <w:shd w:val="clear" w:color="auto" w:fill="auto"/>
            <w:tcMar>
              <w:top w:w="100" w:type="dxa"/>
              <w:left w:w="100" w:type="dxa"/>
              <w:bottom w:w="100" w:type="dxa"/>
              <w:right w:w="100" w:type="dxa"/>
            </w:tcMar>
          </w:tcPr>
          <w:p w14:paraId="67119658" w14:textId="77777777" w:rsidR="00672206" w:rsidRDefault="00A0103E">
            <w:pPr>
              <w:spacing w:line="240" w:lineRule="auto"/>
            </w:pPr>
            <w:r>
              <w:t>Hg - WE - MB</w:t>
            </w:r>
          </w:p>
        </w:tc>
        <w:tc>
          <w:tcPr>
            <w:tcW w:w="1620" w:type="dxa"/>
            <w:shd w:val="clear" w:color="auto" w:fill="auto"/>
            <w:tcMar>
              <w:top w:w="100" w:type="dxa"/>
              <w:left w:w="100" w:type="dxa"/>
              <w:bottom w:w="100" w:type="dxa"/>
              <w:right w:w="100" w:type="dxa"/>
            </w:tcMar>
          </w:tcPr>
          <w:p w14:paraId="6711965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5A" w14:textId="77777777" w:rsidR="00672206" w:rsidRDefault="00672206">
            <w:pPr>
              <w:spacing w:line="240" w:lineRule="auto"/>
              <w:jc w:val="center"/>
            </w:pPr>
          </w:p>
        </w:tc>
      </w:tr>
      <w:tr w:rsidR="00672206" w14:paraId="6711965F" w14:textId="77777777">
        <w:trPr>
          <w:trHeight w:val="440"/>
          <w:jc w:val="center"/>
        </w:trPr>
        <w:tc>
          <w:tcPr>
            <w:tcW w:w="1800" w:type="dxa"/>
            <w:shd w:val="clear" w:color="auto" w:fill="CCCCCC"/>
            <w:tcMar>
              <w:top w:w="100" w:type="dxa"/>
              <w:left w:w="100" w:type="dxa"/>
              <w:bottom w:w="100" w:type="dxa"/>
              <w:right w:w="100" w:type="dxa"/>
            </w:tcMar>
          </w:tcPr>
          <w:p w14:paraId="6711965C" w14:textId="77777777" w:rsidR="00672206" w:rsidRDefault="00672206">
            <w:pPr>
              <w:spacing w:line="240" w:lineRule="auto"/>
              <w:rPr>
                <w:shd w:val="clear" w:color="auto" w:fill="B7B7B7"/>
              </w:rPr>
            </w:pPr>
          </w:p>
        </w:tc>
        <w:tc>
          <w:tcPr>
            <w:tcW w:w="1620" w:type="dxa"/>
            <w:shd w:val="clear" w:color="auto" w:fill="CCCCCC"/>
            <w:tcMar>
              <w:top w:w="100" w:type="dxa"/>
              <w:left w:w="100" w:type="dxa"/>
              <w:bottom w:w="100" w:type="dxa"/>
              <w:right w:w="100" w:type="dxa"/>
            </w:tcMar>
          </w:tcPr>
          <w:p w14:paraId="6711965D" w14:textId="77777777" w:rsidR="00672206" w:rsidRDefault="00672206">
            <w:pPr>
              <w:spacing w:line="240" w:lineRule="auto"/>
              <w:jc w:val="center"/>
              <w:rPr>
                <w:shd w:val="clear" w:color="auto" w:fill="B7B7B7"/>
              </w:rPr>
            </w:pPr>
          </w:p>
        </w:tc>
        <w:tc>
          <w:tcPr>
            <w:tcW w:w="1965" w:type="dxa"/>
            <w:shd w:val="clear" w:color="auto" w:fill="CCCCCC"/>
            <w:tcMar>
              <w:top w:w="100" w:type="dxa"/>
              <w:left w:w="100" w:type="dxa"/>
              <w:bottom w:w="100" w:type="dxa"/>
              <w:right w:w="100" w:type="dxa"/>
            </w:tcMar>
          </w:tcPr>
          <w:p w14:paraId="6711965E" w14:textId="77777777" w:rsidR="00672206" w:rsidRDefault="00672206">
            <w:pPr>
              <w:spacing w:line="240" w:lineRule="auto"/>
              <w:jc w:val="center"/>
              <w:rPr>
                <w:shd w:val="clear" w:color="auto" w:fill="B7B7B7"/>
              </w:rPr>
            </w:pPr>
          </w:p>
        </w:tc>
      </w:tr>
      <w:tr w:rsidR="00672206" w14:paraId="67119663" w14:textId="77777777">
        <w:trPr>
          <w:trHeight w:val="440"/>
          <w:jc w:val="center"/>
        </w:trPr>
        <w:tc>
          <w:tcPr>
            <w:tcW w:w="1800" w:type="dxa"/>
            <w:shd w:val="clear" w:color="auto" w:fill="auto"/>
            <w:tcMar>
              <w:top w:w="100" w:type="dxa"/>
              <w:left w:w="100" w:type="dxa"/>
              <w:bottom w:w="100" w:type="dxa"/>
              <w:right w:w="100" w:type="dxa"/>
            </w:tcMar>
          </w:tcPr>
          <w:p w14:paraId="67119660" w14:textId="77777777" w:rsidR="00672206" w:rsidRDefault="00A0103E">
            <w:pPr>
              <w:spacing w:line="240" w:lineRule="auto"/>
            </w:pPr>
            <w:r>
              <w:t>As - LT - SER</w:t>
            </w:r>
          </w:p>
        </w:tc>
        <w:tc>
          <w:tcPr>
            <w:tcW w:w="1620" w:type="dxa"/>
            <w:shd w:val="clear" w:color="auto" w:fill="auto"/>
            <w:tcMar>
              <w:top w:w="100" w:type="dxa"/>
              <w:left w:w="100" w:type="dxa"/>
              <w:bottom w:w="100" w:type="dxa"/>
              <w:right w:w="100" w:type="dxa"/>
            </w:tcMar>
          </w:tcPr>
          <w:p w14:paraId="6711966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2" w14:textId="77777777" w:rsidR="00672206" w:rsidRDefault="00672206">
            <w:pPr>
              <w:spacing w:line="240" w:lineRule="auto"/>
              <w:jc w:val="center"/>
            </w:pPr>
          </w:p>
        </w:tc>
      </w:tr>
      <w:tr w:rsidR="00672206" w14:paraId="67119667" w14:textId="77777777">
        <w:trPr>
          <w:trHeight w:val="440"/>
          <w:jc w:val="center"/>
        </w:trPr>
        <w:tc>
          <w:tcPr>
            <w:tcW w:w="1800" w:type="dxa"/>
            <w:shd w:val="clear" w:color="auto" w:fill="auto"/>
            <w:tcMar>
              <w:top w:w="100" w:type="dxa"/>
              <w:left w:w="100" w:type="dxa"/>
              <w:bottom w:w="100" w:type="dxa"/>
              <w:right w:w="100" w:type="dxa"/>
            </w:tcMar>
          </w:tcPr>
          <w:p w14:paraId="67119664" w14:textId="77777777" w:rsidR="00672206" w:rsidRDefault="00A0103E">
            <w:pPr>
              <w:spacing w:line="240" w:lineRule="auto"/>
            </w:pPr>
            <w:r>
              <w:t>As - LT - ML</w:t>
            </w:r>
          </w:p>
        </w:tc>
        <w:tc>
          <w:tcPr>
            <w:tcW w:w="1620" w:type="dxa"/>
            <w:shd w:val="clear" w:color="auto" w:fill="auto"/>
            <w:tcMar>
              <w:top w:w="100" w:type="dxa"/>
              <w:left w:w="100" w:type="dxa"/>
              <w:bottom w:w="100" w:type="dxa"/>
              <w:right w:w="100" w:type="dxa"/>
            </w:tcMar>
          </w:tcPr>
          <w:p w14:paraId="6711966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6" w14:textId="77777777" w:rsidR="00672206" w:rsidRDefault="00672206">
            <w:pPr>
              <w:spacing w:line="240" w:lineRule="auto"/>
              <w:jc w:val="center"/>
            </w:pPr>
          </w:p>
        </w:tc>
      </w:tr>
      <w:tr w:rsidR="00672206" w14:paraId="6711966B" w14:textId="77777777">
        <w:trPr>
          <w:trHeight w:val="440"/>
          <w:jc w:val="center"/>
        </w:trPr>
        <w:tc>
          <w:tcPr>
            <w:tcW w:w="1800" w:type="dxa"/>
            <w:shd w:val="clear" w:color="auto" w:fill="auto"/>
            <w:tcMar>
              <w:top w:w="100" w:type="dxa"/>
              <w:left w:w="100" w:type="dxa"/>
              <w:bottom w:w="100" w:type="dxa"/>
              <w:right w:w="100" w:type="dxa"/>
            </w:tcMar>
          </w:tcPr>
          <w:p w14:paraId="67119668" w14:textId="77777777" w:rsidR="00672206" w:rsidRDefault="00A0103E">
            <w:pPr>
              <w:spacing w:line="240" w:lineRule="auto"/>
            </w:pPr>
            <w:r>
              <w:t xml:space="preserve">As - LT - AB </w:t>
            </w:r>
          </w:p>
        </w:tc>
        <w:tc>
          <w:tcPr>
            <w:tcW w:w="1620" w:type="dxa"/>
            <w:shd w:val="clear" w:color="auto" w:fill="auto"/>
            <w:tcMar>
              <w:top w:w="100" w:type="dxa"/>
              <w:left w:w="100" w:type="dxa"/>
              <w:bottom w:w="100" w:type="dxa"/>
              <w:right w:w="100" w:type="dxa"/>
            </w:tcMar>
          </w:tcPr>
          <w:p w14:paraId="6711966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A" w14:textId="77777777" w:rsidR="00672206" w:rsidRDefault="00672206">
            <w:pPr>
              <w:spacing w:line="240" w:lineRule="auto"/>
              <w:jc w:val="center"/>
            </w:pPr>
          </w:p>
        </w:tc>
      </w:tr>
      <w:tr w:rsidR="00672206" w14:paraId="6711966F" w14:textId="77777777">
        <w:trPr>
          <w:trHeight w:val="440"/>
          <w:jc w:val="center"/>
        </w:trPr>
        <w:tc>
          <w:tcPr>
            <w:tcW w:w="1800" w:type="dxa"/>
            <w:shd w:val="clear" w:color="auto" w:fill="auto"/>
            <w:tcMar>
              <w:top w:w="100" w:type="dxa"/>
              <w:left w:w="100" w:type="dxa"/>
              <w:bottom w:w="100" w:type="dxa"/>
              <w:right w:w="100" w:type="dxa"/>
            </w:tcMar>
          </w:tcPr>
          <w:p w14:paraId="6711966C" w14:textId="77777777" w:rsidR="00672206" w:rsidRDefault="00A0103E">
            <w:pPr>
              <w:spacing w:line="240" w:lineRule="auto"/>
            </w:pPr>
            <w:r>
              <w:t>As - LT - B</w:t>
            </w:r>
          </w:p>
        </w:tc>
        <w:tc>
          <w:tcPr>
            <w:tcW w:w="1620" w:type="dxa"/>
            <w:shd w:val="clear" w:color="auto" w:fill="auto"/>
            <w:tcMar>
              <w:top w:w="100" w:type="dxa"/>
              <w:left w:w="100" w:type="dxa"/>
              <w:bottom w:w="100" w:type="dxa"/>
              <w:right w:w="100" w:type="dxa"/>
            </w:tcMar>
          </w:tcPr>
          <w:p w14:paraId="6711966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6E" w14:textId="77777777" w:rsidR="00672206" w:rsidRDefault="00672206">
            <w:pPr>
              <w:spacing w:line="240" w:lineRule="auto"/>
              <w:jc w:val="center"/>
            </w:pPr>
          </w:p>
        </w:tc>
      </w:tr>
      <w:tr w:rsidR="00672206" w14:paraId="67119673" w14:textId="77777777">
        <w:trPr>
          <w:trHeight w:val="440"/>
          <w:jc w:val="center"/>
        </w:trPr>
        <w:tc>
          <w:tcPr>
            <w:tcW w:w="1800" w:type="dxa"/>
            <w:shd w:val="clear" w:color="auto" w:fill="auto"/>
            <w:tcMar>
              <w:top w:w="100" w:type="dxa"/>
              <w:left w:w="100" w:type="dxa"/>
              <w:bottom w:w="100" w:type="dxa"/>
              <w:right w:w="100" w:type="dxa"/>
            </w:tcMar>
          </w:tcPr>
          <w:p w14:paraId="67119670"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7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2" w14:textId="77777777" w:rsidR="00672206" w:rsidRDefault="00672206">
            <w:pPr>
              <w:spacing w:line="240" w:lineRule="auto"/>
              <w:jc w:val="center"/>
            </w:pPr>
          </w:p>
        </w:tc>
      </w:tr>
      <w:tr w:rsidR="00672206" w14:paraId="67119677" w14:textId="77777777">
        <w:trPr>
          <w:trHeight w:val="440"/>
          <w:jc w:val="center"/>
        </w:trPr>
        <w:tc>
          <w:tcPr>
            <w:tcW w:w="1800" w:type="dxa"/>
            <w:shd w:val="clear" w:color="auto" w:fill="auto"/>
            <w:tcMar>
              <w:top w:w="100" w:type="dxa"/>
              <w:left w:w="100" w:type="dxa"/>
              <w:bottom w:w="100" w:type="dxa"/>
              <w:right w:w="100" w:type="dxa"/>
            </w:tcMar>
          </w:tcPr>
          <w:p w14:paraId="67119674" w14:textId="77777777" w:rsidR="00672206" w:rsidRDefault="00A0103E">
            <w:pPr>
              <w:spacing w:line="240" w:lineRule="auto"/>
            </w:pPr>
            <w:r>
              <w:t>As - NP - SER</w:t>
            </w:r>
          </w:p>
        </w:tc>
        <w:tc>
          <w:tcPr>
            <w:tcW w:w="1620" w:type="dxa"/>
            <w:shd w:val="clear" w:color="auto" w:fill="auto"/>
            <w:tcMar>
              <w:top w:w="100" w:type="dxa"/>
              <w:left w:w="100" w:type="dxa"/>
              <w:bottom w:w="100" w:type="dxa"/>
              <w:right w:w="100" w:type="dxa"/>
            </w:tcMar>
          </w:tcPr>
          <w:p w14:paraId="6711967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6" w14:textId="77777777" w:rsidR="00672206" w:rsidRDefault="00672206">
            <w:pPr>
              <w:spacing w:line="240" w:lineRule="auto"/>
              <w:jc w:val="center"/>
            </w:pPr>
          </w:p>
        </w:tc>
      </w:tr>
      <w:tr w:rsidR="00672206" w14:paraId="6711967B" w14:textId="77777777">
        <w:trPr>
          <w:trHeight w:val="440"/>
          <w:jc w:val="center"/>
        </w:trPr>
        <w:tc>
          <w:tcPr>
            <w:tcW w:w="1800" w:type="dxa"/>
            <w:shd w:val="clear" w:color="auto" w:fill="auto"/>
            <w:tcMar>
              <w:top w:w="100" w:type="dxa"/>
              <w:left w:w="100" w:type="dxa"/>
              <w:bottom w:w="100" w:type="dxa"/>
              <w:right w:w="100" w:type="dxa"/>
            </w:tcMar>
          </w:tcPr>
          <w:p w14:paraId="67119678" w14:textId="77777777" w:rsidR="00672206" w:rsidRDefault="00A0103E">
            <w:pPr>
              <w:spacing w:line="240" w:lineRule="auto"/>
            </w:pPr>
            <w:r>
              <w:t>As - NP - ML</w:t>
            </w:r>
          </w:p>
        </w:tc>
        <w:tc>
          <w:tcPr>
            <w:tcW w:w="1620" w:type="dxa"/>
            <w:shd w:val="clear" w:color="auto" w:fill="auto"/>
            <w:tcMar>
              <w:top w:w="100" w:type="dxa"/>
              <w:left w:w="100" w:type="dxa"/>
              <w:bottom w:w="100" w:type="dxa"/>
              <w:right w:w="100" w:type="dxa"/>
            </w:tcMar>
          </w:tcPr>
          <w:p w14:paraId="6711967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A" w14:textId="77777777" w:rsidR="00672206" w:rsidRDefault="00672206">
            <w:pPr>
              <w:spacing w:line="240" w:lineRule="auto"/>
              <w:jc w:val="center"/>
            </w:pPr>
          </w:p>
        </w:tc>
      </w:tr>
      <w:tr w:rsidR="00672206" w14:paraId="6711967F" w14:textId="77777777">
        <w:trPr>
          <w:trHeight w:val="440"/>
          <w:jc w:val="center"/>
        </w:trPr>
        <w:tc>
          <w:tcPr>
            <w:tcW w:w="1800" w:type="dxa"/>
            <w:shd w:val="clear" w:color="auto" w:fill="auto"/>
            <w:tcMar>
              <w:top w:w="100" w:type="dxa"/>
              <w:left w:w="100" w:type="dxa"/>
              <w:bottom w:w="100" w:type="dxa"/>
              <w:right w:w="100" w:type="dxa"/>
            </w:tcMar>
          </w:tcPr>
          <w:p w14:paraId="6711967C" w14:textId="77777777" w:rsidR="00672206" w:rsidRDefault="00A0103E">
            <w:pPr>
              <w:spacing w:line="240" w:lineRule="auto"/>
            </w:pPr>
            <w:r>
              <w:t xml:space="preserve">As - NP - AB </w:t>
            </w:r>
          </w:p>
        </w:tc>
        <w:tc>
          <w:tcPr>
            <w:tcW w:w="1620" w:type="dxa"/>
            <w:shd w:val="clear" w:color="auto" w:fill="auto"/>
            <w:tcMar>
              <w:top w:w="100" w:type="dxa"/>
              <w:left w:w="100" w:type="dxa"/>
              <w:bottom w:w="100" w:type="dxa"/>
              <w:right w:w="100" w:type="dxa"/>
            </w:tcMar>
          </w:tcPr>
          <w:p w14:paraId="6711967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7E" w14:textId="77777777" w:rsidR="00672206" w:rsidRDefault="00672206">
            <w:pPr>
              <w:spacing w:line="240" w:lineRule="auto"/>
              <w:jc w:val="center"/>
            </w:pPr>
          </w:p>
        </w:tc>
      </w:tr>
      <w:tr w:rsidR="00672206" w14:paraId="67119683" w14:textId="77777777">
        <w:trPr>
          <w:trHeight w:val="440"/>
          <w:jc w:val="center"/>
        </w:trPr>
        <w:tc>
          <w:tcPr>
            <w:tcW w:w="1800" w:type="dxa"/>
            <w:shd w:val="clear" w:color="auto" w:fill="auto"/>
            <w:tcMar>
              <w:top w:w="100" w:type="dxa"/>
              <w:left w:w="100" w:type="dxa"/>
              <w:bottom w:w="100" w:type="dxa"/>
              <w:right w:w="100" w:type="dxa"/>
            </w:tcMar>
          </w:tcPr>
          <w:p w14:paraId="67119680" w14:textId="77777777" w:rsidR="00672206" w:rsidRDefault="00A0103E">
            <w:pPr>
              <w:spacing w:line="240" w:lineRule="auto"/>
            </w:pPr>
            <w:r>
              <w:t>As - NP - B</w:t>
            </w:r>
          </w:p>
        </w:tc>
        <w:tc>
          <w:tcPr>
            <w:tcW w:w="1620" w:type="dxa"/>
            <w:shd w:val="clear" w:color="auto" w:fill="auto"/>
            <w:tcMar>
              <w:top w:w="100" w:type="dxa"/>
              <w:left w:w="100" w:type="dxa"/>
              <w:bottom w:w="100" w:type="dxa"/>
              <w:right w:w="100" w:type="dxa"/>
            </w:tcMar>
          </w:tcPr>
          <w:p w14:paraId="6711968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2" w14:textId="77777777" w:rsidR="00672206" w:rsidRDefault="00672206">
            <w:pPr>
              <w:spacing w:line="240" w:lineRule="auto"/>
              <w:jc w:val="center"/>
            </w:pPr>
          </w:p>
        </w:tc>
      </w:tr>
      <w:tr w:rsidR="00672206" w14:paraId="67119687" w14:textId="77777777">
        <w:trPr>
          <w:trHeight w:val="440"/>
          <w:jc w:val="center"/>
        </w:trPr>
        <w:tc>
          <w:tcPr>
            <w:tcW w:w="1800" w:type="dxa"/>
            <w:shd w:val="clear" w:color="auto" w:fill="auto"/>
            <w:tcMar>
              <w:top w:w="100" w:type="dxa"/>
              <w:left w:w="100" w:type="dxa"/>
              <w:bottom w:w="100" w:type="dxa"/>
              <w:right w:w="100" w:type="dxa"/>
            </w:tcMar>
          </w:tcPr>
          <w:p w14:paraId="67119684" w14:textId="77777777" w:rsidR="00672206" w:rsidRDefault="00672206">
            <w:pPr>
              <w:spacing w:line="240" w:lineRule="auto"/>
            </w:pPr>
          </w:p>
        </w:tc>
        <w:tc>
          <w:tcPr>
            <w:tcW w:w="1620" w:type="dxa"/>
            <w:shd w:val="clear" w:color="auto" w:fill="auto"/>
            <w:tcMar>
              <w:top w:w="100" w:type="dxa"/>
              <w:left w:w="100" w:type="dxa"/>
              <w:bottom w:w="100" w:type="dxa"/>
              <w:right w:w="100" w:type="dxa"/>
            </w:tcMar>
          </w:tcPr>
          <w:p w14:paraId="6711968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6" w14:textId="77777777" w:rsidR="00672206" w:rsidRDefault="00672206">
            <w:pPr>
              <w:spacing w:line="240" w:lineRule="auto"/>
              <w:jc w:val="center"/>
            </w:pPr>
          </w:p>
        </w:tc>
      </w:tr>
      <w:tr w:rsidR="00672206" w14:paraId="6711968B" w14:textId="77777777">
        <w:trPr>
          <w:trHeight w:val="440"/>
          <w:jc w:val="center"/>
        </w:trPr>
        <w:tc>
          <w:tcPr>
            <w:tcW w:w="1800" w:type="dxa"/>
            <w:shd w:val="clear" w:color="auto" w:fill="auto"/>
            <w:tcMar>
              <w:top w:w="100" w:type="dxa"/>
              <w:left w:w="100" w:type="dxa"/>
              <w:bottom w:w="100" w:type="dxa"/>
              <w:right w:w="100" w:type="dxa"/>
            </w:tcMar>
          </w:tcPr>
          <w:p w14:paraId="67119688" w14:textId="77777777" w:rsidR="00672206" w:rsidRDefault="00A0103E">
            <w:pPr>
              <w:spacing w:line="240" w:lineRule="auto"/>
            </w:pPr>
            <w:r>
              <w:lastRenderedPageBreak/>
              <w:t>As - WE - SER</w:t>
            </w:r>
          </w:p>
        </w:tc>
        <w:tc>
          <w:tcPr>
            <w:tcW w:w="1620" w:type="dxa"/>
            <w:shd w:val="clear" w:color="auto" w:fill="auto"/>
            <w:tcMar>
              <w:top w:w="100" w:type="dxa"/>
              <w:left w:w="100" w:type="dxa"/>
              <w:bottom w:w="100" w:type="dxa"/>
              <w:right w:w="100" w:type="dxa"/>
            </w:tcMar>
          </w:tcPr>
          <w:p w14:paraId="67119689"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A" w14:textId="77777777" w:rsidR="00672206" w:rsidRDefault="00672206">
            <w:pPr>
              <w:spacing w:line="240" w:lineRule="auto"/>
              <w:jc w:val="center"/>
            </w:pPr>
          </w:p>
        </w:tc>
      </w:tr>
      <w:tr w:rsidR="00672206" w14:paraId="6711968F" w14:textId="77777777">
        <w:trPr>
          <w:trHeight w:val="440"/>
          <w:jc w:val="center"/>
        </w:trPr>
        <w:tc>
          <w:tcPr>
            <w:tcW w:w="1800" w:type="dxa"/>
            <w:shd w:val="clear" w:color="auto" w:fill="auto"/>
            <w:tcMar>
              <w:top w:w="100" w:type="dxa"/>
              <w:left w:w="100" w:type="dxa"/>
              <w:bottom w:w="100" w:type="dxa"/>
              <w:right w:w="100" w:type="dxa"/>
            </w:tcMar>
          </w:tcPr>
          <w:p w14:paraId="6711968C" w14:textId="77777777" w:rsidR="00672206" w:rsidRDefault="00A0103E">
            <w:pPr>
              <w:spacing w:line="240" w:lineRule="auto"/>
            </w:pPr>
            <w:r>
              <w:t xml:space="preserve">As - WE - ML </w:t>
            </w:r>
          </w:p>
        </w:tc>
        <w:tc>
          <w:tcPr>
            <w:tcW w:w="1620" w:type="dxa"/>
            <w:shd w:val="clear" w:color="auto" w:fill="auto"/>
            <w:tcMar>
              <w:top w:w="100" w:type="dxa"/>
              <w:left w:w="100" w:type="dxa"/>
              <w:bottom w:w="100" w:type="dxa"/>
              <w:right w:w="100" w:type="dxa"/>
            </w:tcMar>
          </w:tcPr>
          <w:p w14:paraId="6711968D"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8E" w14:textId="77777777" w:rsidR="00672206" w:rsidRDefault="00672206">
            <w:pPr>
              <w:spacing w:line="240" w:lineRule="auto"/>
              <w:jc w:val="center"/>
            </w:pPr>
          </w:p>
        </w:tc>
      </w:tr>
      <w:tr w:rsidR="00672206" w14:paraId="67119693" w14:textId="77777777">
        <w:trPr>
          <w:trHeight w:val="440"/>
          <w:jc w:val="center"/>
        </w:trPr>
        <w:tc>
          <w:tcPr>
            <w:tcW w:w="1800" w:type="dxa"/>
            <w:shd w:val="clear" w:color="auto" w:fill="auto"/>
            <w:tcMar>
              <w:top w:w="100" w:type="dxa"/>
              <w:left w:w="100" w:type="dxa"/>
              <w:bottom w:w="100" w:type="dxa"/>
              <w:right w:w="100" w:type="dxa"/>
            </w:tcMar>
          </w:tcPr>
          <w:p w14:paraId="67119690" w14:textId="77777777" w:rsidR="00672206" w:rsidRDefault="00A0103E">
            <w:pPr>
              <w:spacing w:line="240" w:lineRule="auto"/>
            </w:pPr>
            <w:r>
              <w:t xml:space="preserve">As - WE - AB </w:t>
            </w:r>
          </w:p>
        </w:tc>
        <w:tc>
          <w:tcPr>
            <w:tcW w:w="1620" w:type="dxa"/>
            <w:shd w:val="clear" w:color="auto" w:fill="auto"/>
            <w:tcMar>
              <w:top w:w="100" w:type="dxa"/>
              <w:left w:w="100" w:type="dxa"/>
              <w:bottom w:w="100" w:type="dxa"/>
              <w:right w:w="100" w:type="dxa"/>
            </w:tcMar>
          </w:tcPr>
          <w:p w14:paraId="67119691"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92" w14:textId="77777777" w:rsidR="00672206" w:rsidRDefault="00672206">
            <w:pPr>
              <w:spacing w:line="240" w:lineRule="auto"/>
              <w:jc w:val="center"/>
            </w:pPr>
          </w:p>
        </w:tc>
      </w:tr>
      <w:tr w:rsidR="00672206" w14:paraId="67119697" w14:textId="77777777">
        <w:trPr>
          <w:trHeight w:val="440"/>
          <w:jc w:val="center"/>
        </w:trPr>
        <w:tc>
          <w:tcPr>
            <w:tcW w:w="1800" w:type="dxa"/>
            <w:shd w:val="clear" w:color="auto" w:fill="auto"/>
            <w:tcMar>
              <w:top w:w="100" w:type="dxa"/>
              <w:left w:w="100" w:type="dxa"/>
              <w:bottom w:w="100" w:type="dxa"/>
              <w:right w:w="100" w:type="dxa"/>
            </w:tcMar>
          </w:tcPr>
          <w:p w14:paraId="67119694" w14:textId="77777777" w:rsidR="00672206" w:rsidRDefault="00A0103E">
            <w:pPr>
              <w:spacing w:line="240" w:lineRule="auto"/>
            </w:pPr>
            <w:r>
              <w:t>As - WE - B</w:t>
            </w:r>
          </w:p>
        </w:tc>
        <w:tc>
          <w:tcPr>
            <w:tcW w:w="1620" w:type="dxa"/>
            <w:shd w:val="clear" w:color="auto" w:fill="auto"/>
            <w:tcMar>
              <w:top w:w="100" w:type="dxa"/>
              <w:left w:w="100" w:type="dxa"/>
              <w:bottom w:w="100" w:type="dxa"/>
              <w:right w:w="100" w:type="dxa"/>
            </w:tcMar>
          </w:tcPr>
          <w:p w14:paraId="67119695" w14:textId="77777777" w:rsidR="00672206" w:rsidRDefault="00672206">
            <w:pPr>
              <w:spacing w:line="240" w:lineRule="auto"/>
              <w:jc w:val="center"/>
            </w:pPr>
          </w:p>
        </w:tc>
        <w:tc>
          <w:tcPr>
            <w:tcW w:w="1965" w:type="dxa"/>
            <w:shd w:val="clear" w:color="auto" w:fill="auto"/>
            <w:tcMar>
              <w:top w:w="100" w:type="dxa"/>
              <w:left w:w="100" w:type="dxa"/>
              <w:bottom w:w="100" w:type="dxa"/>
              <w:right w:w="100" w:type="dxa"/>
            </w:tcMar>
          </w:tcPr>
          <w:p w14:paraId="67119696" w14:textId="77777777" w:rsidR="00672206" w:rsidRDefault="00672206">
            <w:pPr>
              <w:spacing w:line="240" w:lineRule="auto"/>
              <w:jc w:val="center"/>
            </w:pPr>
          </w:p>
        </w:tc>
      </w:tr>
    </w:tbl>
    <w:p w14:paraId="67119698" w14:textId="77777777" w:rsidR="00672206" w:rsidRDefault="00672206">
      <w:pPr>
        <w:spacing w:line="288" w:lineRule="auto"/>
      </w:pPr>
    </w:p>
    <w:p w14:paraId="67119699" w14:textId="77777777" w:rsidR="00672206" w:rsidRDefault="00672206">
      <w:pPr>
        <w:spacing w:line="288" w:lineRule="auto"/>
      </w:pPr>
    </w:p>
    <w:p w14:paraId="6711969A" w14:textId="77777777" w:rsidR="00672206" w:rsidRDefault="00672206">
      <w:pPr>
        <w:spacing w:line="288" w:lineRule="auto"/>
      </w:pPr>
    </w:p>
    <w:p w14:paraId="6711969B" w14:textId="77777777" w:rsidR="00672206" w:rsidRDefault="00672206">
      <w:pPr>
        <w:spacing w:line="288" w:lineRule="auto"/>
        <w:sectPr w:rsidR="00672206">
          <w:type w:val="continuous"/>
          <w:pgSz w:w="15840" w:h="12240" w:orient="landscape"/>
          <w:pgMar w:top="1440" w:right="1440" w:bottom="1440" w:left="1440" w:header="720" w:footer="720" w:gutter="0"/>
          <w:cols w:space="720"/>
        </w:sectPr>
      </w:pPr>
    </w:p>
    <w:p w14:paraId="6711969C" w14:textId="77777777" w:rsidR="00672206" w:rsidRDefault="00672206">
      <w:pPr>
        <w:spacing w:line="288" w:lineRule="auto"/>
      </w:pPr>
    </w:p>
    <w:tbl>
      <w:tblPr>
        <w:tblStyle w:val="a3"/>
        <w:tblW w:w="9360" w:type="dxa"/>
        <w:tblLayout w:type="fixed"/>
        <w:tblLook w:val="0600" w:firstRow="0" w:lastRow="0" w:firstColumn="0" w:lastColumn="0" w:noHBand="1" w:noVBand="1"/>
      </w:tblPr>
      <w:tblGrid>
        <w:gridCol w:w="9360"/>
      </w:tblGrid>
      <w:tr w:rsidR="00672206" w14:paraId="6711969E" w14:textId="77777777">
        <w:trPr>
          <w:trHeight w:val="440"/>
        </w:trPr>
        <w:tc>
          <w:tcPr>
            <w:tcW w:w="9360" w:type="dxa"/>
            <w:shd w:val="clear" w:color="auto" w:fill="auto"/>
            <w:tcMar>
              <w:top w:w="100" w:type="dxa"/>
              <w:left w:w="100" w:type="dxa"/>
              <w:bottom w:w="100" w:type="dxa"/>
              <w:right w:w="100" w:type="dxa"/>
            </w:tcMar>
          </w:tcPr>
          <w:p w14:paraId="6711969D" w14:textId="77777777" w:rsidR="00672206" w:rsidRDefault="00A0103E">
            <w:pPr>
              <w:spacing w:line="240" w:lineRule="auto"/>
              <w:jc w:val="center"/>
            </w:pPr>
            <w:r>
              <w:t>R</w:t>
            </w:r>
            <w:r>
              <w:rPr>
                <w:vertAlign w:val="superscript"/>
              </w:rPr>
              <w:t>2</w:t>
            </w:r>
            <w:r>
              <w:t xml:space="preserve"> </w:t>
            </w:r>
            <w:r>
              <w:br/>
              <w:t xml:space="preserve">(1000 +/- 50 g; </w:t>
            </w:r>
            <w:r>
              <w:rPr>
                <w:i/>
              </w:rPr>
              <w:t>n</w:t>
            </w:r>
            <w:r>
              <w:t>)</w:t>
            </w:r>
          </w:p>
        </w:tc>
      </w:tr>
      <w:tr w:rsidR="00672206" w14:paraId="671196A0" w14:textId="77777777">
        <w:trPr>
          <w:trHeight w:val="440"/>
        </w:trPr>
        <w:tc>
          <w:tcPr>
            <w:tcW w:w="9360" w:type="dxa"/>
            <w:shd w:val="clear" w:color="auto" w:fill="auto"/>
            <w:tcMar>
              <w:top w:w="100" w:type="dxa"/>
              <w:left w:w="100" w:type="dxa"/>
              <w:bottom w:w="100" w:type="dxa"/>
              <w:right w:w="100" w:type="dxa"/>
            </w:tcMar>
          </w:tcPr>
          <w:p w14:paraId="6711969F" w14:textId="77777777" w:rsidR="00672206" w:rsidRDefault="00A0103E">
            <w:pPr>
              <w:spacing w:line="240" w:lineRule="auto"/>
              <w:jc w:val="center"/>
            </w:pPr>
            <w:r>
              <w:t xml:space="preserve">0.75 </w:t>
            </w:r>
            <w:r>
              <w:br/>
              <w:t>(236)</w:t>
            </w:r>
          </w:p>
        </w:tc>
      </w:tr>
      <w:tr w:rsidR="00672206" w14:paraId="671196A2" w14:textId="77777777">
        <w:trPr>
          <w:trHeight w:val="440"/>
        </w:trPr>
        <w:tc>
          <w:tcPr>
            <w:tcW w:w="9360" w:type="dxa"/>
            <w:shd w:val="clear" w:color="auto" w:fill="auto"/>
            <w:tcMar>
              <w:top w:w="100" w:type="dxa"/>
              <w:left w:w="100" w:type="dxa"/>
              <w:bottom w:w="100" w:type="dxa"/>
              <w:right w:w="100" w:type="dxa"/>
            </w:tcMar>
          </w:tcPr>
          <w:p w14:paraId="671196A1" w14:textId="77777777" w:rsidR="00672206" w:rsidRDefault="00A0103E">
            <w:pPr>
              <w:spacing w:line="240" w:lineRule="auto"/>
              <w:jc w:val="center"/>
            </w:pPr>
            <w:r>
              <w:t xml:space="preserve">0.75 </w:t>
            </w:r>
            <w:r>
              <w:br/>
              <w:t>(243)</w:t>
            </w:r>
          </w:p>
        </w:tc>
      </w:tr>
      <w:tr w:rsidR="00672206" w14:paraId="671196A4" w14:textId="77777777">
        <w:trPr>
          <w:trHeight w:val="440"/>
        </w:trPr>
        <w:tc>
          <w:tcPr>
            <w:tcW w:w="9360" w:type="dxa"/>
            <w:shd w:val="clear" w:color="auto" w:fill="auto"/>
            <w:tcMar>
              <w:top w:w="100" w:type="dxa"/>
              <w:left w:w="100" w:type="dxa"/>
              <w:bottom w:w="100" w:type="dxa"/>
              <w:right w:w="100" w:type="dxa"/>
            </w:tcMar>
          </w:tcPr>
          <w:p w14:paraId="671196A3" w14:textId="77777777" w:rsidR="00672206" w:rsidRDefault="00A0103E">
            <w:pPr>
              <w:spacing w:line="240" w:lineRule="auto"/>
              <w:jc w:val="center"/>
            </w:pPr>
            <w:r>
              <w:t>0.75</w:t>
            </w:r>
            <w:r>
              <w:br/>
              <w:t>(243)</w:t>
            </w:r>
          </w:p>
        </w:tc>
      </w:tr>
      <w:tr w:rsidR="00672206" w14:paraId="671196A6" w14:textId="77777777">
        <w:trPr>
          <w:trHeight w:val="440"/>
        </w:trPr>
        <w:tc>
          <w:tcPr>
            <w:tcW w:w="9360" w:type="dxa"/>
            <w:shd w:val="clear" w:color="auto" w:fill="auto"/>
            <w:tcMar>
              <w:top w:w="100" w:type="dxa"/>
              <w:left w:w="100" w:type="dxa"/>
              <w:bottom w:w="100" w:type="dxa"/>
              <w:right w:w="100" w:type="dxa"/>
            </w:tcMar>
          </w:tcPr>
          <w:p w14:paraId="671196A5" w14:textId="77777777" w:rsidR="00672206" w:rsidRDefault="00A0103E">
            <w:pPr>
              <w:spacing w:line="240" w:lineRule="auto"/>
              <w:jc w:val="center"/>
            </w:pPr>
            <w:r>
              <w:t>0.75</w:t>
            </w:r>
            <w:r>
              <w:br/>
              <w:t>(243)</w:t>
            </w:r>
          </w:p>
        </w:tc>
      </w:tr>
      <w:tr w:rsidR="00672206" w14:paraId="671196A8" w14:textId="77777777">
        <w:trPr>
          <w:trHeight w:val="440"/>
        </w:trPr>
        <w:tc>
          <w:tcPr>
            <w:tcW w:w="9360" w:type="dxa"/>
            <w:shd w:val="clear" w:color="auto" w:fill="auto"/>
            <w:tcMar>
              <w:top w:w="100" w:type="dxa"/>
              <w:left w:w="100" w:type="dxa"/>
              <w:bottom w:w="100" w:type="dxa"/>
              <w:right w:w="100" w:type="dxa"/>
            </w:tcMar>
          </w:tcPr>
          <w:p w14:paraId="671196A7" w14:textId="77777777" w:rsidR="00672206" w:rsidRDefault="00672206">
            <w:pPr>
              <w:spacing w:line="240" w:lineRule="auto"/>
              <w:jc w:val="center"/>
            </w:pPr>
          </w:p>
        </w:tc>
      </w:tr>
      <w:tr w:rsidR="00672206" w14:paraId="671196AA" w14:textId="77777777">
        <w:trPr>
          <w:trHeight w:val="440"/>
        </w:trPr>
        <w:tc>
          <w:tcPr>
            <w:tcW w:w="9360" w:type="dxa"/>
            <w:shd w:val="clear" w:color="auto" w:fill="auto"/>
            <w:tcMar>
              <w:top w:w="100" w:type="dxa"/>
              <w:left w:w="100" w:type="dxa"/>
              <w:bottom w:w="100" w:type="dxa"/>
              <w:right w:w="100" w:type="dxa"/>
            </w:tcMar>
          </w:tcPr>
          <w:p w14:paraId="671196A9" w14:textId="77777777" w:rsidR="00672206" w:rsidRDefault="00A0103E">
            <w:pPr>
              <w:spacing w:line="240" w:lineRule="auto"/>
              <w:jc w:val="center"/>
            </w:pPr>
            <w:r>
              <w:t xml:space="preserve">0.74 </w:t>
            </w:r>
            <w:r>
              <w:br/>
              <w:t>(720)</w:t>
            </w:r>
          </w:p>
        </w:tc>
      </w:tr>
      <w:tr w:rsidR="00672206" w14:paraId="671196AC" w14:textId="77777777">
        <w:trPr>
          <w:trHeight w:val="440"/>
        </w:trPr>
        <w:tc>
          <w:tcPr>
            <w:tcW w:w="9360" w:type="dxa"/>
            <w:shd w:val="clear" w:color="auto" w:fill="auto"/>
            <w:tcMar>
              <w:top w:w="100" w:type="dxa"/>
              <w:left w:w="100" w:type="dxa"/>
              <w:bottom w:w="100" w:type="dxa"/>
              <w:right w:w="100" w:type="dxa"/>
            </w:tcMar>
          </w:tcPr>
          <w:p w14:paraId="671196AB" w14:textId="77777777" w:rsidR="00672206" w:rsidRDefault="00A0103E">
            <w:pPr>
              <w:spacing w:line="240" w:lineRule="auto"/>
              <w:jc w:val="center"/>
            </w:pPr>
            <w:r>
              <w:t>0.72</w:t>
            </w:r>
            <w:r>
              <w:br/>
              <w:t xml:space="preserve">(773) </w:t>
            </w:r>
          </w:p>
        </w:tc>
      </w:tr>
      <w:tr w:rsidR="00672206" w14:paraId="671196AE" w14:textId="77777777">
        <w:trPr>
          <w:trHeight w:val="440"/>
        </w:trPr>
        <w:tc>
          <w:tcPr>
            <w:tcW w:w="9360" w:type="dxa"/>
            <w:shd w:val="clear" w:color="auto" w:fill="auto"/>
            <w:tcMar>
              <w:top w:w="100" w:type="dxa"/>
              <w:left w:w="100" w:type="dxa"/>
              <w:bottom w:w="100" w:type="dxa"/>
              <w:right w:w="100" w:type="dxa"/>
            </w:tcMar>
          </w:tcPr>
          <w:p w14:paraId="671196AD" w14:textId="77777777" w:rsidR="00672206" w:rsidRDefault="00A0103E">
            <w:pPr>
              <w:spacing w:line="240" w:lineRule="auto"/>
              <w:jc w:val="center"/>
            </w:pPr>
            <w:r>
              <w:t>0.72</w:t>
            </w:r>
            <w:r>
              <w:br/>
              <w:t xml:space="preserve">(773) </w:t>
            </w:r>
          </w:p>
        </w:tc>
      </w:tr>
      <w:tr w:rsidR="00672206" w14:paraId="671196B0" w14:textId="77777777">
        <w:trPr>
          <w:trHeight w:val="440"/>
        </w:trPr>
        <w:tc>
          <w:tcPr>
            <w:tcW w:w="9360" w:type="dxa"/>
            <w:shd w:val="clear" w:color="auto" w:fill="auto"/>
            <w:tcMar>
              <w:top w:w="100" w:type="dxa"/>
              <w:left w:w="100" w:type="dxa"/>
              <w:bottom w:w="100" w:type="dxa"/>
              <w:right w:w="100" w:type="dxa"/>
            </w:tcMar>
          </w:tcPr>
          <w:p w14:paraId="671196AF" w14:textId="77777777" w:rsidR="00672206" w:rsidRDefault="00A0103E">
            <w:pPr>
              <w:spacing w:line="240" w:lineRule="auto"/>
              <w:jc w:val="center"/>
            </w:pPr>
            <w:r>
              <w:t>0.72</w:t>
            </w:r>
            <w:r>
              <w:br/>
              <w:t>(773)</w:t>
            </w:r>
          </w:p>
        </w:tc>
      </w:tr>
      <w:tr w:rsidR="00672206" w14:paraId="671196B2" w14:textId="77777777">
        <w:trPr>
          <w:trHeight w:val="440"/>
        </w:trPr>
        <w:tc>
          <w:tcPr>
            <w:tcW w:w="9360" w:type="dxa"/>
            <w:shd w:val="clear" w:color="auto" w:fill="auto"/>
            <w:tcMar>
              <w:top w:w="100" w:type="dxa"/>
              <w:left w:w="100" w:type="dxa"/>
              <w:bottom w:w="100" w:type="dxa"/>
              <w:right w:w="100" w:type="dxa"/>
            </w:tcMar>
          </w:tcPr>
          <w:p w14:paraId="671196B1" w14:textId="77777777" w:rsidR="00672206" w:rsidRDefault="00672206">
            <w:pPr>
              <w:spacing w:line="240" w:lineRule="auto"/>
              <w:jc w:val="center"/>
            </w:pPr>
          </w:p>
        </w:tc>
      </w:tr>
      <w:tr w:rsidR="00672206" w14:paraId="671196B4" w14:textId="77777777">
        <w:trPr>
          <w:trHeight w:val="440"/>
        </w:trPr>
        <w:tc>
          <w:tcPr>
            <w:tcW w:w="9360" w:type="dxa"/>
            <w:shd w:val="clear" w:color="auto" w:fill="auto"/>
            <w:tcMar>
              <w:top w:w="100" w:type="dxa"/>
              <w:left w:w="100" w:type="dxa"/>
              <w:bottom w:w="100" w:type="dxa"/>
              <w:right w:w="100" w:type="dxa"/>
            </w:tcMar>
          </w:tcPr>
          <w:p w14:paraId="671196B3" w14:textId="77777777" w:rsidR="00672206" w:rsidRDefault="00A0103E">
            <w:pPr>
              <w:spacing w:line="240" w:lineRule="auto"/>
              <w:jc w:val="center"/>
            </w:pPr>
            <w:r>
              <w:t xml:space="preserve">0.74 </w:t>
            </w:r>
            <w:r>
              <w:br/>
              <w:t>(859)</w:t>
            </w:r>
          </w:p>
        </w:tc>
      </w:tr>
      <w:tr w:rsidR="00672206" w14:paraId="671196B6" w14:textId="77777777">
        <w:trPr>
          <w:trHeight w:val="440"/>
        </w:trPr>
        <w:tc>
          <w:tcPr>
            <w:tcW w:w="9360" w:type="dxa"/>
            <w:shd w:val="clear" w:color="auto" w:fill="auto"/>
            <w:tcMar>
              <w:top w:w="100" w:type="dxa"/>
              <w:left w:w="100" w:type="dxa"/>
              <w:bottom w:w="100" w:type="dxa"/>
              <w:right w:w="100" w:type="dxa"/>
            </w:tcMar>
          </w:tcPr>
          <w:p w14:paraId="671196B5" w14:textId="77777777" w:rsidR="00672206" w:rsidRDefault="00A0103E">
            <w:pPr>
              <w:spacing w:line="240" w:lineRule="auto"/>
              <w:jc w:val="center"/>
            </w:pPr>
            <w:r>
              <w:t xml:space="preserve">0.76 </w:t>
            </w:r>
            <w:r>
              <w:br/>
              <w:t>(882)</w:t>
            </w:r>
          </w:p>
        </w:tc>
      </w:tr>
      <w:tr w:rsidR="00672206" w14:paraId="671196B9" w14:textId="77777777">
        <w:trPr>
          <w:trHeight w:val="440"/>
        </w:trPr>
        <w:tc>
          <w:tcPr>
            <w:tcW w:w="9360" w:type="dxa"/>
            <w:shd w:val="clear" w:color="auto" w:fill="auto"/>
            <w:tcMar>
              <w:top w:w="100" w:type="dxa"/>
              <w:left w:w="100" w:type="dxa"/>
              <w:bottom w:w="100" w:type="dxa"/>
              <w:right w:w="100" w:type="dxa"/>
            </w:tcMar>
          </w:tcPr>
          <w:p w14:paraId="671196B7" w14:textId="77777777" w:rsidR="00672206" w:rsidRDefault="00A0103E">
            <w:pPr>
              <w:spacing w:line="240" w:lineRule="auto"/>
              <w:jc w:val="center"/>
            </w:pPr>
            <w:r>
              <w:t xml:space="preserve">0.76 </w:t>
            </w:r>
          </w:p>
          <w:p w14:paraId="671196B8" w14:textId="77777777" w:rsidR="00672206" w:rsidRDefault="00A0103E">
            <w:pPr>
              <w:spacing w:line="240" w:lineRule="auto"/>
              <w:jc w:val="center"/>
            </w:pPr>
            <w:r>
              <w:t>(882)</w:t>
            </w:r>
          </w:p>
        </w:tc>
      </w:tr>
      <w:tr w:rsidR="00672206" w14:paraId="671196BC" w14:textId="77777777">
        <w:trPr>
          <w:trHeight w:val="440"/>
        </w:trPr>
        <w:tc>
          <w:tcPr>
            <w:tcW w:w="9360" w:type="dxa"/>
            <w:shd w:val="clear" w:color="auto" w:fill="auto"/>
            <w:tcMar>
              <w:top w:w="100" w:type="dxa"/>
              <w:left w:w="100" w:type="dxa"/>
              <w:bottom w:w="100" w:type="dxa"/>
              <w:right w:w="100" w:type="dxa"/>
            </w:tcMar>
          </w:tcPr>
          <w:p w14:paraId="671196BA" w14:textId="77777777" w:rsidR="00672206" w:rsidRDefault="00A0103E">
            <w:pPr>
              <w:spacing w:line="240" w:lineRule="auto"/>
              <w:jc w:val="center"/>
            </w:pPr>
            <w:r>
              <w:t xml:space="preserve">0.76 </w:t>
            </w:r>
          </w:p>
          <w:p w14:paraId="671196BB" w14:textId="77777777" w:rsidR="00672206" w:rsidRDefault="00A0103E">
            <w:pPr>
              <w:spacing w:line="240" w:lineRule="auto"/>
              <w:jc w:val="center"/>
            </w:pPr>
            <w:r>
              <w:t>(882)</w:t>
            </w:r>
          </w:p>
        </w:tc>
      </w:tr>
      <w:tr w:rsidR="00672206" w14:paraId="671196BE" w14:textId="77777777">
        <w:trPr>
          <w:trHeight w:val="440"/>
        </w:trPr>
        <w:tc>
          <w:tcPr>
            <w:tcW w:w="9360" w:type="dxa"/>
            <w:shd w:val="clear" w:color="auto" w:fill="CCCCCC"/>
            <w:tcMar>
              <w:top w:w="100" w:type="dxa"/>
              <w:left w:w="100" w:type="dxa"/>
              <w:bottom w:w="100" w:type="dxa"/>
              <w:right w:w="100" w:type="dxa"/>
            </w:tcMar>
          </w:tcPr>
          <w:p w14:paraId="671196BD" w14:textId="77777777" w:rsidR="00672206" w:rsidRDefault="00672206">
            <w:pPr>
              <w:spacing w:line="240" w:lineRule="auto"/>
              <w:jc w:val="center"/>
              <w:rPr>
                <w:shd w:val="clear" w:color="auto" w:fill="B7B7B7"/>
              </w:rPr>
            </w:pPr>
          </w:p>
        </w:tc>
      </w:tr>
      <w:tr w:rsidR="00672206" w14:paraId="671196C0" w14:textId="77777777">
        <w:trPr>
          <w:trHeight w:val="440"/>
        </w:trPr>
        <w:tc>
          <w:tcPr>
            <w:tcW w:w="9360" w:type="dxa"/>
            <w:shd w:val="clear" w:color="auto" w:fill="auto"/>
            <w:tcMar>
              <w:top w:w="100" w:type="dxa"/>
              <w:left w:w="100" w:type="dxa"/>
              <w:bottom w:w="100" w:type="dxa"/>
              <w:right w:w="100" w:type="dxa"/>
            </w:tcMar>
          </w:tcPr>
          <w:p w14:paraId="671196BF" w14:textId="77777777" w:rsidR="00672206" w:rsidRDefault="00672206">
            <w:pPr>
              <w:spacing w:line="240" w:lineRule="auto"/>
              <w:jc w:val="center"/>
            </w:pPr>
          </w:p>
        </w:tc>
      </w:tr>
      <w:tr w:rsidR="00672206" w14:paraId="671196C2" w14:textId="77777777">
        <w:trPr>
          <w:trHeight w:val="440"/>
        </w:trPr>
        <w:tc>
          <w:tcPr>
            <w:tcW w:w="9360" w:type="dxa"/>
            <w:shd w:val="clear" w:color="auto" w:fill="auto"/>
            <w:tcMar>
              <w:top w:w="100" w:type="dxa"/>
              <w:left w:w="100" w:type="dxa"/>
              <w:bottom w:w="100" w:type="dxa"/>
              <w:right w:w="100" w:type="dxa"/>
            </w:tcMar>
          </w:tcPr>
          <w:p w14:paraId="671196C1" w14:textId="77777777" w:rsidR="00672206" w:rsidRDefault="00672206">
            <w:pPr>
              <w:spacing w:line="240" w:lineRule="auto"/>
              <w:jc w:val="center"/>
            </w:pPr>
          </w:p>
        </w:tc>
      </w:tr>
      <w:tr w:rsidR="00672206" w14:paraId="671196C4" w14:textId="77777777">
        <w:trPr>
          <w:trHeight w:val="440"/>
        </w:trPr>
        <w:tc>
          <w:tcPr>
            <w:tcW w:w="9360" w:type="dxa"/>
            <w:shd w:val="clear" w:color="auto" w:fill="auto"/>
            <w:tcMar>
              <w:top w:w="100" w:type="dxa"/>
              <w:left w:w="100" w:type="dxa"/>
              <w:bottom w:w="100" w:type="dxa"/>
              <w:right w:w="100" w:type="dxa"/>
            </w:tcMar>
          </w:tcPr>
          <w:p w14:paraId="671196C3" w14:textId="77777777" w:rsidR="00672206" w:rsidRDefault="00672206">
            <w:pPr>
              <w:spacing w:line="240" w:lineRule="auto"/>
              <w:jc w:val="center"/>
            </w:pPr>
          </w:p>
        </w:tc>
      </w:tr>
      <w:tr w:rsidR="00672206" w14:paraId="671196C6" w14:textId="77777777">
        <w:trPr>
          <w:trHeight w:val="440"/>
        </w:trPr>
        <w:tc>
          <w:tcPr>
            <w:tcW w:w="9360" w:type="dxa"/>
            <w:shd w:val="clear" w:color="auto" w:fill="auto"/>
            <w:tcMar>
              <w:top w:w="100" w:type="dxa"/>
              <w:left w:w="100" w:type="dxa"/>
              <w:bottom w:w="100" w:type="dxa"/>
              <w:right w:w="100" w:type="dxa"/>
            </w:tcMar>
          </w:tcPr>
          <w:p w14:paraId="671196C5" w14:textId="77777777" w:rsidR="00672206" w:rsidRDefault="00672206">
            <w:pPr>
              <w:spacing w:line="240" w:lineRule="auto"/>
              <w:jc w:val="center"/>
            </w:pPr>
          </w:p>
        </w:tc>
      </w:tr>
      <w:tr w:rsidR="00672206" w14:paraId="671196C8" w14:textId="77777777">
        <w:trPr>
          <w:trHeight w:val="440"/>
        </w:trPr>
        <w:tc>
          <w:tcPr>
            <w:tcW w:w="9360" w:type="dxa"/>
            <w:shd w:val="clear" w:color="auto" w:fill="auto"/>
            <w:tcMar>
              <w:top w:w="100" w:type="dxa"/>
              <w:left w:w="100" w:type="dxa"/>
              <w:bottom w:w="100" w:type="dxa"/>
              <w:right w:w="100" w:type="dxa"/>
            </w:tcMar>
          </w:tcPr>
          <w:p w14:paraId="671196C7" w14:textId="77777777" w:rsidR="00672206" w:rsidRDefault="00672206">
            <w:pPr>
              <w:spacing w:line="240" w:lineRule="auto"/>
              <w:jc w:val="center"/>
            </w:pPr>
          </w:p>
        </w:tc>
      </w:tr>
      <w:tr w:rsidR="00672206" w14:paraId="671196CA" w14:textId="77777777">
        <w:trPr>
          <w:trHeight w:val="440"/>
        </w:trPr>
        <w:tc>
          <w:tcPr>
            <w:tcW w:w="9360" w:type="dxa"/>
            <w:shd w:val="clear" w:color="auto" w:fill="auto"/>
            <w:tcMar>
              <w:top w:w="100" w:type="dxa"/>
              <w:left w:w="100" w:type="dxa"/>
              <w:bottom w:w="100" w:type="dxa"/>
              <w:right w:w="100" w:type="dxa"/>
            </w:tcMar>
          </w:tcPr>
          <w:p w14:paraId="671196C9" w14:textId="77777777" w:rsidR="00672206" w:rsidRDefault="00672206">
            <w:pPr>
              <w:spacing w:line="240" w:lineRule="auto"/>
              <w:jc w:val="center"/>
            </w:pPr>
          </w:p>
        </w:tc>
      </w:tr>
      <w:tr w:rsidR="00672206" w14:paraId="671196CC" w14:textId="77777777">
        <w:trPr>
          <w:trHeight w:val="440"/>
        </w:trPr>
        <w:tc>
          <w:tcPr>
            <w:tcW w:w="9360" w:type="dxa"/>
            <w:shd w:val="clear" w:color="auto" w:fill="auto"/>
            <w:tcMar>
              <w:top w:w="100" w:type="dxa"/>
              <w:left w:w="100" w:type="dxa"/>
              <w:bottom w:w="100" w:type="dxa"/>
              <w:right w:w="100" w:type="dxa"/>
            </w:tcMar>
          </w:tcPr>
          <w:p w14:paraId="671196CB" w14:textId="77777777" w:rsidR="00672206" w:rsidRDefault="00672206">
            <w:pPr>
              <w:spacing w:line="240" w:lineRule="auto"/>
              <w:jc w:val="center"/>
            </w:pPr>
          </w:p>
        </w:tc>
      </w:tr>
      <w:tr w:rsidR="00672206" w14:paraId="671196CE" w14:textId="77777777">
        <w:trPr>
          <w:trHeight w:val="440"/>
        </w:trPr>
        <w:tc>
          <w:tcPr>
            <w:tcW w:w="9360" w:type="dxa"/>
            <w:shd w:val="clear" w:color="auto" w:fill="auto"/>
            <w:tcMar>
              <w:top w:w="100" w:type="dxa"/>
              <w:left w:w="100" w:type="dxa"/>
              <w:bottom w:w="100" w:type="dxa"/>
              <w:right w:w="100" w:type="dxa"/>
            </w:tcMar>
          </w:tcPr>
          <w:p w14:paraId="671196CD" w14:textId="77777777" w:rsidR="00672206" w:rsidRDefault="00672206">
            <w:pPr>
              <w:spacing w:line="240" w:lineRule="auto"/>
              <w:jc w:val="center"/>
            </w:pPr>
          </w:p>
        </w:tc>
      </w:tr>
      <w:tr w:rsidR="00672206" w14:paraId="671196D0" w14:textId="77777777">
        <w:trPr>
          <w:trHeight w:val="440"/>
        </w:trPr>
        <w:tc>
          <w:tcPr>
            <w:tcW w:w="9360" w:type="dxa"/>
            <w:shd w:val="clear" w:color="auto" w:fill="auto"/>
            <w:tcMar>
              <w:top w:w="100" w:type="dxa"/>
              <w:left w:w="100" w:type="dxa"/>
              <w:bottom w:w="100" w:type="dxa"/>
              <w:right w:w="100" w:type="dxa"/>
            </w:tcMar>
          </w:tcPr>
          <w:p w14:paraId="671196CF" w14:textId="77777777" w:rsidR="00672206" w:rsidRDefault="00672206">
            <w:pPr>
              <w:spacing w:line="240" w:lineRule="auto"/>
              <w:jc w:val="center"/>
            </w:pPr>
          </w:p>
        </w:tc>
      </w:tr>
      <w:tr w:rsidR="00672206" w14:paraId="671196D2" w14:textId="77777777">
        <w:trPr>
          <w:trHeight w:val="440"/>
        </w:trPr>
        <w:tc>
          <w:tcPr>
            <w:tcW w:w="9360" w:type="dxa"/>
            <w:shd w:val="clear" w:color="auto" w:fill="auto"/>
            <w:tcMar>
              <w:top w:w="100" w:type="dxa"/>
              <w:left w:w="100" w:type="dxa"/>
              <w:bottom w:w="100" w:type="dxa"/>
              <w:right w:w="100" w:type="dxa"/>
            </w:tcMar>
          </w:tcPr>
          <w:p w14:paraId="671196D1" w14:textId="77777777" w:rsidR="00672206" w:rsidRDefault="00672206">
            <w:pPr>
              <w:spacing w:line="240" w:lineRule="auto"/>
              <w:jc w:val="center"/>
            </w:pPr>
          </w:p>
        </w:tc>
      </w:tr>
      <w:tr w:rsidR="00672206" w14:paraId="671196D4" w14:textId="77777777">
        <w:trPr>
          <w:trHeight w:val="440"/>
        </w:trPr>
        <w:tc>
          <w:tcPr>
            <w:tcW w:w="9360" w:type="dxa"/>
            <w:shd w:val="clear" w:color="auto" w:fill="auto"/>
            <w:tcMar>
              <w:top w:w="100" w:type="dxa"/>
              <w:left w:w="100" w:type="dxa"/>
              <w:bottom w:w="100" w:type="dxa"/>
              <w:right w:w="100" w:type="dxa"/>
            </w:tcMar>
          </w:tcPr>
          <w:p w14:paraId="671196D3" w14:textId="77777777" w:rsidR="00672206" w:rsidRDefault="00672206">
            <w:pPr>
              <w:spacing w:line="240" w:lineRule="auto"/>
              <w:jc w:val="center"/>
            </w:pPr>
          </w:p>
        </w:tc>
      </w:tr>
      <w:tr w:rsidR="00672206" w14:paraId="671196D6" w14:textId="77777777">
        <w:trPr>
          <w:trHeight w:val="440"/>
        </w:trPr>
        <w:tc>
          <w:tcPr>
            <w:tcW w:w="9360" w:type="dxa"/>
            <w:shd w:val="clear" w:color="auto" w:fill="auto"/>
            <w:tcMar>
              <w:top w:w="100" w:type="dxa"/>
              <w:left w:w="100" w:type="dxa"/>
              <w:bottom w:w="100" w:type="dxa"/>
              <w:right w:w="100" w:type="dxa"/>
            </w:tcMar>
          </w:tcPr>
          <w:p w14:paraId="671196D5" w14:textId="77777777" w:rsidR="00672206" w:rsidRDefault="00672206">
            <w:pPr>
              <w:spacing w:line="240" w:lineRule="auto"/>
              <w:jc w:val="center"/>
            </w:pPr>
          </w:p>
        </w:tc>
      </w:tr>
      <w:tr w:rsidR="00672206" w14:paraId="671196D8" w14:textId="77777777">
        <w:trPr>
          <w:trHeight w:val="440"/>
        </w:trPr>
        <w:tc>
          <w:tcPr>
            <w:tcW w:w="9360" w:type="dxa"/>
            <w:shd w:val="clear" w:color="auto" w:fill="auto"/>
            <w:tcMar>
              <w:top w:w="100" w:type="dxa"/>
              <w:left w:w="100" w:type="dxa"/>
              <w:bottom w:w="100" w:type="dxa"/>
              <w:right w:w="100" w:type="dxa"/>
            </w:tcMar>
          </w:tcPr>
          <w:p w14:paraId="671196D7" w14:textId="77777777" w:rsidR="00672206" w:rsidRDefault="00672206">
            <w:pPr>
              <w:spacing w:line="240" w:lineRule="auto"/>
              <w:jc w:val="center"/>
            </w:pPr>
          </w:p>
        </w:tc>
      </w:tr>
      <w:tr w:rsidR="00672206" w14:paraId="671196DA" w14:textId="77777777">
        <w:trPr>
          <w:trHeight w:val="440"/>
        </w:trPr>
        <w:tc>
          <w:tcPr>
            <w:tcW w:w="9360" w:type="dxa"/>
            <w:shd w:val="clear" w:color="auto" w:fill="auto"/>
            <w:tcMar>
              <w:top w:w="100" w:type="dxa"/>
              <w:left w:w="100" w:type="dxa"/>
              <w:bottom w:w="100" w:type="dxa"/>
              <w:right w:w="100" w:type="dxa"/>
            </w:tcMar>
          </w:tcPr>
          <w:p w14:paraId="671196D9" w14:textId="77777777" w:rsidR="00672206" w:rsidRDefault="00672206">
            <w:pPr>
              <w:spacing w:line="240" w:lineRule="auto"/>
              <w:jc w:val="center"/>
            </w:pPr>
          </w:p>
        </w:tc>
      </w:tr>
    </w:tbl>
    <w:p w14:paraId="671196DB" w14:textId="77777777" w:rsidR="00672206" w:rsidRDefault="00672206">
      <w:pPr>
        <w:spacing w:line="288" w:lineRule="auto"/>
      </w:pPr>
    </w:p>
    <w:tbl>
      <w:tblPr>
        <w:tblStyle w:val="a4"/>
        <w:tblW w:w="9360" w:type="dxa"/>
        <w:tblLayout w:type="fixed"/>
        <w:tblLook w:val="0600" w:firstRow="0" w:lastRow="0" w:firstColumn="0" w:lastColumn="0" w:noHBand="1" w:noVBand="1"/>
      </w:tblPr>
      <w:tblGrid>
        <w:gridCol w:w="9360"/>
      </w:tblGrid>
      <w:tr w:rsidR="00672206" w14:paraId="671196DD" w14:textId="77777777">
        <w:trPr>
          <w:trHeight w:val="440"/>
        </w:trPr>
        <w:tc>
          <w:tcPr>
            <w:tcW w:w="9360" w:type="dxa"/>
            <w:tcMar>
              <w:top w:w="100" w:type="dxa"/>
              <w:left w:w="100" w:type="dxa"/>
              <w:bottom w:w="100" w:type="dxa"/>
              <w:right w:w="100" w:type="dxa"/>
            </w:tcMar>
          </w:tcPr>
          <w:p w14:paraId="671196DC" w14:textId="77777777" w:rsidR="00672206" w:rsidRDefault="00672206">
            <w:pPr>
              <w:spacing w:line="288" w:lineRule="auto"/>
              <w:rPr>
                <w:rFonts w:ascii="Courier New" w:eastAsia="Courier New" w:hAnsi="Courier New" w:cs="Courier New"/>
              </w:rPr>
            </w:pPr>
          </w:p>
        </w:tc>
      </w:tr>
    </w:tbl>
    <w:p w14:paraId="671196DE" w14:textId="77777777" w:rsidR="00672206" w:rsidRDefault="00672206">
      <w:pPr>
        <w:spacing w:line="288" w:lineRule="auto"/>
      </w:pPr>
    </w:p>
    <w:p w14:paraId="671196DF" w14:textId="77777777" w:rsidR="00672206" w:rsidRDefault="00672206">
      <w:pPr>
        <w:spacing w:line="288" w:lineRule="auto"/>
      </w:pPr>
    </w:p>
    <w:p w14:paraId="671196E0" w14:textId="77777777" w:rsidR="00672206" w:rsidRDefault="00672206">
      <w:pPr>
        <w:spacing w:line="288" w:lineRule="auto"/>
      </w:pPr>
    </w:p>
    <w:p w14:paraId="671196E1" w14:textId="77777777" w:rsidR="00672206" w:rsidRDefault="00672206"/>
    <w:p w14:paraId="671196E2" w14:textId="77777777" w:rsidR="00672206" w:rsidRDefault="00672206">
      <w:pPr>
        <w:spacing w:line="288" w:lineRule="auto"/>
      </w:pPr>
    </w:p>
    <w:p w14:paraId="671196E3" w14:textId="77777777" w:rsidR="00672206" w:rsidRDefault="00672206">
      <w:pPr>
        <w:spacing w:line="288" w:lineRule="auto"/>
      </w:pPr>
    </w:p>
    <w:p w14:paraId="671196E4" w14:textId="77777777" w:rsidR="00672206" w:rsidRDefault="00672206"/>
    <w:p w14:paraId="671196E5" w14:textId="77777777" w:rsidR="00672206" w:rsidRDefault="00672206"/>
    <w:p w14:paraId="671196E6" w14:textId="77777777" w:rsidR="00672206" w:rsidRDefault="00672206"/>
    <w:p w14:paraId="671196E7" w14:textId="77777777" w:rsidR="00672206" w:rsidRDefault="00672206"/>
    <w:p w14:paraId="671196E8" w14:textId="77777777" w:rsidR="00672206" w:rsidRDefault="00672206"/>
    <w:p w14:paraId="671196E9" w14:textId="77777777" w:rsidR="00672206" w:rsidRDefault="00672206">
      <w:pPr>
        <w:ind w:left="1440"/>
      </w:pPr>
    </w:p>
    <w:p w14:paraId="671196EA" w14:textId="77777777" w:rsidR="00672206" w:rsidRDefault="00A0103E">
      <w:r>
        <w:t xml:space="preserve">Figure 1: </w:t>
      </w:r>
    </w:p>
    <w:p w14:paraId="671196EB" w14:textId="77777777" w:rsidR="00672206" w:rsidRDefault="00672206"/>
    <w:p w14:paraId="671196EC" w14:textId="77777777" w:rsidR="00672206" w:rsidRDefault="00A0103E">
      <w:r>
        <w:lastRenderedPageBreak/>
        <w:t xml:space="preserve">Map of sampling points for Hg and As in Ontario. </w:t>
      </w:r>
    </w:p>
    <w:p w14:paraId="671196ED" w14:textId="77777777" w:rsidR="00672206" w:rsidRDefault="00672206"/>
    <w:p w14:paraId="671196EE" w14:textId="77777777" w:rsidR="00672206" w:rsidRDefault="00672206"/>
    <w:p w14:paraId="671196EF" w14:textId="77777777" w:rsidR="00672206" w:rsidRDefault="00A0103E">
      <w:r>
        <w:t>Figure 1:</w:t>
      </w:r>
    </w:p>
    <w:p w14:paraId="671196F0" w14:textId="77777777" w:rsidR="00672206" w:rsidRDefault="00672206"/>
    <w:p w14:paraId="671196F1" w14:textId="77777777" w:rsidR="00672206" w:rsidRDefault="00A0103E">
      <w:r>
        <w:t xml:space="preserve">Histogram of SER R2 and ablines for glmmTMB, INLA, and RSTAN </w:t>
      </w:r>
    </w:p>
    <w:p w14:paraId="671196F2" w14:textId="77777777" w:rsidR="00672206" w:rsidRDefault="00672206"/>
    <w:p w14:paraId="671196F3" w14:textId="77777777" w:rsidR="00672206" w:rsidRDefault="00672206"/>
    <w:p w14:paraId="671196F4" w14:textId="77777777" w:rsidR="00672206" w:rsidRDefault="00A0103E">
      <w:r>
        <w:t>Figure 2:</w:t>
      </w:r>
    </w:p>
    <w:p w14:paraId="671196F5" w14:textId="77777777" w:rsidR="00672206" w:rsidRDefault="00A0103E">
      <w:r>
        <w:t xml:space="preserve"> </w:t>
      </w:r>
    </w:p>
    <w:p w14:paraId="671196F6" w14:textId="77777777" w:rsidR="00672206" w:rsidRDefault="00672206"/>
    <w:p w14:paraId="671196F7" w14:textId="77777777" w:rsidR="00672206" w:rsidRDefault="00672206"/>
    <w:p w14:paraId="671196F8" w14:textId="77777777" w:rsidR="00672206" w:rsidRDefault="00672206"/>
    <w:p w14:paraId="671196F9" w14:textId="77777777" w:rsidR="00672206" w:rsidRDefault="00672206"/>
    <w:p w14:paraId="671196FA" w14:textId="77777777" w:rsidR="00672206" w:rsidRDefault="00A0103E">
      <w:r>
        <w:t xml:space="preserve">Histogram of R2 vs. INLA and RSTAN </w:t>
      </w:r>
    </w:p>
    <w:p w14:paraId="671196FB" w14:textId="77777777" w:rsidR="00672206" w:rsidRDefault="00672206"/>
    <w:p w14:paraId="671196FC" w14:textId="77777777" w:rsidR="00672206" w:rsidRDefault="00672206"/>
    <w:p w14:paraId="671196FD" w14:textId="77777777" w:rsidR="00672206" w:rsidRDefault="00672206"/>
    <w:p w14:paraId="671196FE" w14:textId="77777777" w:rsidR="00672206" w:rsidRDefault="00672206"/>
    <w:p w14:paraId="671196FF" w14:textId="77777777" w:rsidR="00672206" w:rsidRDefault="00A0103E">
      <w:r>
        <w:t xml:space="preserve">Overall fit </w:t>
      </w:r>
    </w:p>
    <w:p w14:paraId="67119700" w14:textId="77777777" w:rsidR="00672206" w:rsidRDefault="00A0103E">
      <w:r>
        <w:t xml:space="preserve">Predictions and their uncertainty </w:t>
      </w:r>
    </w:p>
    <w:p w14:paraId="67119701" w14:textId="77777777" w:rsidR="00672206" w:rsidRDefault="00672206"/>
    <w:p w14:paraId="67119702" w14:textId="77777777" w:rsidR="00672206" w:rsidRDefault="00672206"/>
    <w:p w14:paraId="67119703" w14:textId="77777777" w:rsidR="00672206" w:rsidRDefault="00672206"/>
    <w:p w14:paraId="67119704" w14:textId="77777777" w:rsidR="00672206" w:rsidRDefault="00672206"/>
    <w:p w14:paraId="67119705" w14:textId="77777777" w:rsidR="00672206" w:rsidRDefault="00672206"/>
    <w:p w14:paraId="67119706" w14:textId="77777777" w:rsidR="00672206" w:rsidRDefault="00672206"/>
    <w:p w14:paraId="67119707" w14:textId="77777777" w:rsidR="00672206" w:rsidRDefault="00A0103E">
      <w:r>
        <w:t xml:space="preserve">3 species - NP, WE, NP </w:t>
      </w:r>
    </w:p>
    <w:p w14:paraId="67119708" w14:textId="77777777" w:rsidR="00672206" w:rsidRDefault="00672206"/>
    <w:p w14:paraId="67119709" w14:textId="77777777" w:rsidR="00672206" w:rsidRDefault="00672206"/>
    <w:p w14:paraId="6711970A" w14:textId="77777777" w:rsidR="00672206" w:rsidRDefault="00672206"/>
    <w:p w14:paraId="6711970B" w14:textId="77777777" w:rsidR="00672206" w:rsidRDefault="00672206"/>
    <w:p w14:paraId="6711970C" w14:textId="77777777" w:rsidR="00672206" w:rsidRDefault="00672206"/>
    <w:p w14:paraId="6711970D" w14:textId="77777777" w:rsidR="00672206" w:rsidRDefault="00672206"/>
    <w:p w14:paraId="6711970E" w14:textId="77777777" w:rsidR="00672206" w:rsidRDefault="00672206"/>
    <w:p w14:paraId="6711970F" w14:textId="77777777" w:rsidR="00672206" w:rsidRDefault="00A0103E">
      <w:r>
        <w:t xml:space="preserve">We compared sampling event regressions (i.e., 1 regression per sampling event), maximum likelihood mixed effects models, Bayesian mixed effects models using INLA, and Bayesian mixed effects models using Stan.  </w:t>
      </w:r>
    </w:p>
    <w:p w14:paraId="67119710" w14:textId="77777777" w:rsidR="00672206" w:rsidRDefault="00672206"/>
    <w:p w14:paraId="67119711" w14:textId="77777777" w:rsidR="00672206" w:rsidRDefault="00A0103E">
      <w:r>
        <w:t>In sampling event regressions, log-log linea</w:t>
      </w:r>
      <w:r>
        <w:t xml:space="preserve">r regressions are used. A prediction is made based on this regression at the. To standardize across lakes, fish may be . By borrowing strength of other observations in the dataset, … . </w:t>
      </w:r>
    </w:p>
    <w:p w14:paraId="67119712" w14:textId="77777777" w:rsidR="00672206" w:rsidRDefault="00672206"/>
    <w:p w14:paraId="67119713" w14:textId="77777777" w:rsidR="00672206" w:rsidRDefault="00A0103E">
      <w:r>
        <w:t xml:space="preserve">Table: </w:t>
      </w:r>
    </w:p>
    <w:p w14:paraId="67119714" w14:textId="77777777" w:rsidR="00672206" w:rsidRDefault="00672206"/>
    <w:p w14:paraId="67119715" w14:textId="77777777" w:rsidR="00672206" w:rsidRDefault="00A0103E">
      <w:r>
        <w:t xml:space="preserve">  </w:t>
      </w:r>
    </w:p>
    <w:p w14:paraId="67119716" w14:textId="77777777" w:rsidR="00672206" w:rsidRDefault="00672206"/>
    <w:p w14:paraId="67119717" w14:textId="77777777" w:rsidR="00672206" w:rsidRDefault="00A0103E">
      <w:r>
        <w:t xml:space="preserve">Confidence intervals </w:t>
      </w:r>
    </w:p>
    <w:p w14:paraId="67119718" w14:textId="77777777" w:rsidR="00672206" w:rsidRDefault="00672206"/>
    <w:p w14:paraId="67119719" w14:textId="77777777" w:rsidR="00672206" w:rsidRDefault="00672206"/>
    <w:p w14:paraId="6711971A" w14:textId="77777777" w:rsidR="00672206" w:rsidRDefault="00672206"/>
    <w:p w14:paraId="6711971B" w14:textId="77777777" w:rsidR="00672206" w:rsidRDefault="00A0103E">
      <w:r>
        <w:t xml:space="preserve">Early e-mails </w:t>
      </w:r>
    </w:p>
    <w:p w14:paraId="6711971C" w14:textId="77777777" w:rsidR="00672206" w:rsidRDefault="00672206"/>
    <w:p w14:paraId="6711971D" w14:textId="77777777" w:rsidR="00672206" w:rsidRDefault="00A0103E">
      <w:pPr>
        <w:spacing w:before="240" w:after="240"/>
        <w:rPr>
          <w:sz w:val="16"/>
          <w:szCs w:val="16"/>
        </w:rPr>
      </w:pPr>
      <w:r>
        <w:rPr>
          <w:b/>
          <w:sz w:val="16"/>
          <w:szCs w:val="16"/>
        </w:rPr>
        <w:t xml:space="preserve">Gretchen mentioned this in the past, but I think we have a strong analysis to produce a short paper to CJFAS. </w:t>
      </w:r>
      <w:r>
        <w:rPr>
          <w:sz w:val="16"/>
          <w:szCs w:val="16"/>
        </w:rPr>
        <w:t>I could lead the paper with Calvin as second author and Gretchen and Erik as senior authors (possibly Stephanie Melles, Rob Mackereth, Tom Johnsto</w:t>
      </w:r>
      <w:r>
        <w:rPr>
          <w:sz w:val="16"/>
          <w:szCs w:val="16"/>
        </w:rPr>
        <w:t>n, and/or John Gunn since the work builds on things they’ve done). The idea would be to contrast predictions at the whole-lake level using “sampling event regression” (i.e., lake-level regressions) and the mixed model combined approach (glmmTMB [fast, maxi</w:t>
      </w:r>
      <w:r>
        <w:rPr>
          <w:sz w:val="16"/>
          <w:szCs w:val="16"/>
        </w:rPr>
        <w:t>mum likelihood], INLA [fast – Bayesian], and possibly STAN [slow, like 16 hours slow – Bayesian]. We could compare overall fit and predictions but also use Calvin’s analysis to demonstrate how predictions compare with small sampling sizes and when sites de</w:t>
      </w:r>
      <w:r>
        <w:rPr>
          <w:sz w:val="16"/>
          <w:szCs w:val="16"/>
        </w:rPr>
        <w:t>viate strongly in terms of absolute concentration. We could also consider comparing a strong regression relationship (Hg ~ mass) vs. a weak regression (As ~ mass). The code is written for all of this already. Just needs to be brought together in one paper.</w:t>
      </w:r>
      <w:r>
        <w:rPr>
          <w:sz w:val="16"/>
          <w:szCs w:val="16"/>
        </w:rPr>
        <w:t xml:space="preserve"> Simple and potentially impactful paper (3 studies are currently using this approach).</w:t>
      </w:r>
    </w:p>
    <w:p w14:paraId="6711971E" w14:textId="77777777" w:rsidR="00672206" w:rsidRDefault="00A0103E">
      <w:pPr>
        <w:spacing w:before="240" w:after="240"/>
        <w:rPr>
          <w:sz w:val="20"/>
          <w:szCs w:val="20"/>
        </w:rPr>
      </w:pPr>
      <w:r>
        <w:rPr>
          <w:sz w:val="20"/>
          <w:szCs w:val="20"/>
        </w:rPr>
        <w:t xml:space="preserve"> </w:t>
      </w:r>
    </w:p>
    <w:p w14:paraId="6711971F" w14:textId="77777777" w:rsidR="00672206" w:rsidRDefault="00A0103E">
      <w:pPr>
        <w:spacing w:after="240"/>
        <w:rPr>
          <w:sz w:val="16"/>
          <w:szCs w:val="16"/>
        </w:rPr>
      </w:pPr>
      <w:r>
        <w:rPr>
          <w:sz w:val="16"/>
          <w:szCs w:val="16"/>
        </w:rPr>
        <w:t>Hi all,</w:t>
      </w:r>
    </w:p>
    <w:p w14:paraId="67119720" w14:textId="77777777" w:rsidR="00672206" w:rsidRDefault="00A0103E">
      <w:pPr>
        <w:spacing w:before="240" w:after="240"/>
        <w:rPr>
          <w:sz w:val="16"/>
          <w:szCs w:val="16"/>
        </w:rPr>
      </w:pPr>
      <w:r>
        <w:rPr>
          <w:sz w:val="16"/>
          <w:szCs w:val="16"/>
        </w:rPr>
        <w:t xml:space="preserve"> </w:t>
      </w:r>
    </w:p>
    <w:p w14:paraId="67119721" w14:textId="77777777" w:rsidR="00672206" w:rsidRDefault="00A0103E">
      <w:pPr>
        <w:spacing w:before="240" w:after="240"/>
        <w:rPr>
          <w:sz w:val="16"/>
          <w:szCs w:val="16"/>
        </w:rPr>
      </w:pPr>
      <w:r>
        <w:rPr>
          <w:sz w:val="16"/>
          <w:szCs w:val="16"/>
        </w:rPr>
        <w:t>Hope all is well with you. I’m writing this since my approach to predicting Hg (or, possible As) in fish at the waterbody-level is being used in several proj</w:t>
      </w:r>
      <w:r>
        <w:rPr>
          <w:sz w:val="16"/>
          <w:szCs w:val="16"/>
        </w:rPr>
        <w:t>ects. Tom, Gretchen, and Calvin were interested in hearing more about my approach. I thought I would include those working on the other projects. I’d rather hear any comments now than stumble into a roadblock down the line. This is exploratory at this poin</w:t>
      </w:r>
      <w:r>
        <w:rPr>
          <w:sz w:val="16"/>
          <w:szCs w:val="16"/>
        </w:rPr>
        <w:t xml:space="preserve">t.  </w:t>
      </w:r>
    </w:p>
    <w:p w14:paraId="67119722" w14:textId="77777777" w:rsidR="00672206" w:rsidRDefault="00A0103E">
      <w:pPr>
        <w:spacing w:before="240" w:after="240"/>
        <w:rPr>
          <w:sz w:val="16"/>
          <w:szCs w:val="16"/>
        </w:rPr>
      </w:pPr>
      <w:r>
        <w:rPr>
          <w:sz w:val="16"/>
          <w:szCs w:val="16"/>
        </w:rPr>
        <w:t xml:space="preserve"> </w:t>
      </w:r>
    </w:p>
    <w:p w14:paraId="67119723" w14:textId="77777777" w:rsidR="00672206" w:rsidRDefault="00A0103E">
      <w:pPr>
        <w:spacing w:before="240" w:after="240"/>
        <w:rPr>
          <w:sz w:val="16"/>
          <w:szCs w:val="16"/>
        </w:rPr>
      </w:pPr>
      <w:r>
        <w:rPr>
          <w:sz w:val="16"/>
          <w:szCs w:val="16"/>
        </w:rPr>
        <w:t xml:space="preserve">Ultimately, we’re taking a Hg~length/mass regression as a backbone model to predict Hg in a fish of standardized size across these large regions. Rob, Tom, and Gretchen (I believe) have used some form of “sampling event regressions” where, for each </w:t>
      </w:r>
      <w:r>
        <w:rPr>
          <w:sz w:val="16"/>
          <w:szCs w:val="16"/>
        </w:rPr>
        <w:t>waterbody:year:species combination, a regression is fit for Hg~length/mass. The model is then used to predict Hg. One disadvantage I saw was needing to discard waterbodies:year:species combinations that had less than a set amount of individuals (e.g., 5 or</w:t>
      </w:r>
      <w:r>
        <w:rPr>
          <w:sz w:val="16"/>
          <w:szCs w:val="16"/>
        </w:rPr>
        <w:t xml:space="preserve"> 10).</w:t>
      </w:r>
    </w:p>
    <w:p w14:paraId="67119724" w14:textId="77777777" w:rsidR="00672206" w:rsidRDefault="00A0103E">
      <w:pPr>
        <w:spacing w:before="240" w:after="240"/>
        <w:rPr>
          <w:sz w:val="16"/>
          <w:szCs w:val="16"/>
        </w:rPr>
      </w:pPr>
      <w:r>
        <w:rPr>
          <w:sz w:val="16"/>
          <w:szCs w:val="16"/>
        </w:rPr>
        <w:t xml:space="preserve"> </w:t>
      </w:r>
    </w:p>
    <w:p w14:paraId="67119725" w14:textId="77777777" w:rsidR="00672206" w:rsidRDefault="00A0103E">
      <w:pPr>
        <w:spacing w:before="240" w:after="240"/>
        <w:rPr>
          <w:sz w:val="16"/>
          <w:szCs w:val="16"/>
        </w:rPr>
      </w:pPr>
      <w:r>
        <w:rPr>
          <w:sz w:val="16"/>
          <w:szCs w:val="16"/>
        </w:rPr>
        <w:t>My idea was to use mixed effects models as they powerfully borrow strength from other observations when the appropriate hierarchical structures are imposed. They can also be used to estimate variability in regression relationships (i.e., random int</w:t>
      </w:r>
      <w:r>
        <w:rPr>
          <w:sz w:val="16"/>
          <w:szCs w:val="16"/>
        </w:rPr>
        <w:t>ercepts and random slopes). By also using species-level fixed effects (i.e., a different base level intercept per species), I developed a “full model” using Bayesian approximations in which waterbody:year:species combinations borrow strength from all other</w:t>
      </w:r>
      <w:r>
        <w:rPr>
          <w:sz w:val="16"/>
          <w:szCs w:val="16"/>
        </w:rPr>
        <w:t xml:space="preserve"> observations in the model. Importantly, and although it is possible, I didn’t predict Hg for fish that were missing from individual lakes. One final advantage of the INLA-Bayesian approach is that you get an estimate of uncertainty for the prediction (les</w:t>
      </w:r>
      <w:r>
        <w:rPr>
          <w:sz w:val="16"/>
          <w:szCs w:val="16"/>
        </w:rPr>
        <w:t>s data = less certainty; although I haven’t fully investigated what this looks like in low data lakes). Note that for the As project and Regression Kriging project, we run individual species models.</w:t>
      </w:r>
    </w:p>
    <w:p w14:paraId="67119726" w14:textId="77777777" w:rsidR="00672206" w:rsidRDefault="00A0103E">
      <w:pPr>
        <w:spacing w:before="240" w:after="240"/>
        <w:rPr>
          <w:sz w:val="16"/>
          <w:szCs w:val="16"/>
        </w:rPr>
      </w:pPr>
      <w:r>
        <w:rPr>
          <w:sz w:val="16"/>
          <w:szCs w:val="16"/>
        </w:rPr>
        <w:t xml:space="preserve"> </w:t>
      </w:r>
    </w:p>
    <w:p w14:paraId="67119727" w14:textId="77777777" w:rsidR="00672206" w:rsidRDefault="00A0103E">
      <w:pPr>
        <w:spacing w:before="240" w:after="240"/>
        <w:rPr>
          <w:sz w:val="16"/>
          <w:szCs w:val="16"/>
        </w:rPr>
      </w:pPr>
      <w:r>
        <w:rPr>
          <w:sz w:val="16"/>
          <w:szCs w:val="16"/>
        </w:rPr>
        <w:t>To summarize the two modelling approaches:</w:t>
      </w:r>
    </w:p>
    <w:p w14:paraId="67119728" w14:textId="77777777" w:rsidR="00672206" w:rsidRDefault="00A0103E">
      <w:pPr>
        <w:spacing w:before="240" w:after="240"/>
        <w:rPr>
          <w:sz w:val="16"/>
          <w:szCs w:val="16"/>
        </w:rPr>
      </w:pPr>
      <w:r>
        <w:rPr>
          <w:sz w:val="16"/>
          <w:szCs w:val="16"/>
        </w:rPr>
        <w:t xml:space="preserve"> </w:t>
      </w:r>
    </w:p>
    <w:p w14:paraId="67119729" w14:textId="77777777" w:rsidR="00672206" w:rsidRDefault="00A0103E">
      <w:pPr>
        <w:spacing w:before="240" w:after="240"/>
        <w:rPr>
          <w:sz w:val="16"/>
          <w:szCs w:val="16"/>
        </w:rPr>
      </w:pPr>
      <w:r>
        <w:rPr>
          <w:sz w:val="16"/>
          <w:szCs w:val="16"/>
        </w:rPr>
        <w:lastRenderedPageBreak/>
        <w:t>Classic: F</w:t>
      </w:r>
      <w:r>
        <w:rPr>
          <w:sz w:val="16"/>
          <w:szCs w:val="16"/>
        </w:rPr>
        <w:t>or each waterbody:year:species, run log(Hg) ~ log(length/mass); predict 1 kg fish for that waterbody:year:species</w:t>
      </w:r>
    </w:p>
    <w:p w14:paraId="6711972A" w14:textId="77777777" w:rsidR="00672206" w:rsidRDefault="00A0103E">
      <w:pPr>
        <w:spacing w:before="240" w:after="240"/>
        <w:rPr>
          <w:sz w:val="16"/>
          <w:szCs w:val="16"/>
        </w:rPr>
      </w:pPr>
      <w:r>
        <w:rPr>
          <w:sz w:val="16"/>
          <w:szCs w:val="16"/>
        </w:rPr>
        <w:t>INLA Bayesian full mixed effects model: Using the full dataset, run log(Hg) ~ log(length/mass) + species + (log(length/mass) | waterbody) + (1|waterbody:year); predict 1 kg fish for each waterbody:year:species used to fit the model. Intercepts and slopes f</w:t>
      </w:r>
      <w:r>
        <w:rPr>
          <w:sz w:val="16"/>
          <w:szCs w:val="16"/>
        </w:rPr>
        <w:t>or the regression are allowed to vary by waterbody (</w:t>
      </w:r>
      <w:hyperlink r:id="rId15">
        <w:r>
          <w:rPr>
            <w:color w:val="1155CC"/>
            <w:sz w:val="16"/>
            <w:szCs w:val="16"/>
            <w:u w:val="single"/>
          </w:rPr>
          <w:t>https://peerj.com/articles/4794/</w:t>
        </w:r>
      </w:hyperlink>
      <w:r>
        <w:rPr>
          <w:sz w:val="16"/>
          <w:szCs w:val="16"/>
        </w:rPr>
        <w:t xml:space="preserve"> for more info).</w:t>
      </w:r>
    </w:p>
    <w:p w14:paraId="6711972B" w14:textId="77777777" w:rsidR="00672206" w:rsidRDefault="00A0103E">
      <w:pPr>
        <w:spacing w:before="240" w:after="240"/>
        <w:rPr>
          <w:sz w:val="16"/>
          <w:szCs w:val="16"/>
        </w:rPr>
      </w:pPr>
      <w:r>
        <w:rPr>
          <w:sz w:val="16"/>
          <w:szCs w:val="16"/>
        </w:rPr>
        <w:t xml:space="preserve"> </w:t>
      </w:r>
    </w:p>
    <w:p w14:paraId="6711972C" w14:textId="77777777" w:rsidR="00672206" w:rsidRDefault="00A0103E">
      <w:pPr>
        <w:spacing w:before="240" w:after="240"/>
        <w:rPr>
          <w:sz w:val="16"/>
          <w:szCs w:val="16"/>
        </w:rPr>
      </w:pPr>
      <w:r>
        <w:rPr>
          <w:sz w:val="16"/>
          <w:szCs w:val="16"/>
        </w:rPr>
        <w:t>The table below shows the results of sampling event regressions brok</w:t>
      </w:r>
      <w:r>
        <w:rPr>
          <w:sz w:val="16"/>
          <w:szCs w:val="16"/>
        </w:rPr>
        <w:t xml:space="preserve">en up by species. Below those species, it shows the results of sampling event regressions if all aggregated together. Below that aggregation, it shows the results of an INLA model using only those species above. The final row shows the results of the full </w:t>
      </w:r>
      <w:r>
        <w:rPr>
          <w:sz w:val="16"/>
          <w:szCs w:val="16"/>
        </w:rPr>
        <w:t>mixed effects INLA model using all species that were measured for Hg (n = 27).</w:t>
      </w:r>
    </w:p>
    <w:p w14:paraId="6711972D" w14:textId="77777777" w:rsidR="00672206" w:rsidRDefault="00A0103E">
      <w:pPr>
        <w:spacing w:before="240" w:after="240"/>
        <w:rPr>
          <w:sz w:val="16"/>
          <w:szCs w:val="16"/>
        </w:rPr>
      </w:pPr>
      <w:r>
        <w:rPr>
          <w:sz w:val="16"/>
          <w:szCs w:val="16"/>
        </w:rPr>
        <w:t xml:space="preserve"> </w:t>
      </w:r>
    </w:p>
    <w:p w14:paraId="6711972E" w14:textId="77777777" w:rsidR="00672206" w:rsidRDefault="00A0103E">
      <w:pPr>
        <w:spacing w:before="240" w:after="240"/>
        <w:rPr>
          <w:sz w:val="16"/>
          <w:szCs w:val="16"/>
        </w:rPr>
      </w:pPr>
      <w:r>
        <w:rPr>
          <w:sz w:val="16"/>
          <w:szCs w:val="16"/>
        </w:rPr>
        <w:t>Highlights:</w:t>
      </w:r>
    </w:p>
    <w:p w14:paraId="6711972F" w14:textId="77777777" w:rsidR="00672206" w:rsidRDefault="00A0103E">
      <w:pPr>
        <w:spacing w:before="240" w:after="240"/>
        <w:ind w:left="360"/>
        <w:rPr>
          <w:sz w:val="16"/>
          <w:szCs w:val="16"/>
        </w:rPr>
      </w:pPr>
      <w:r>
        <w:rPr>
          <w:sz w:val="16"/>
          <w:szCs w:val="16"/>
        </w:rPr>
        <w:t xml:space="preserve">-   </w:t>
      </w:r>
      <w:r>
        <w:rPr>
          <w:sz w:val="16"/>
          <w:szCs w:val="16"/>
        </w:rPr>
        <w:tab/>
        <w:t>Under n (waterbody:year), you can see that more than ~200 lakes of data can be added if using the Bayesian approach.</w:t>
      </w:r>
    </w:p>
    <w:p w14:paraId="67119730" w14:textId="77777777" w:rsidR="00672206" w:rsidRDefault="00A0103E">
      <w:pPr>
        <w:spacing w:before="240" w:after="240"/>
        <w:ind w:left="360"/>
        <w:rPr>
          <w:sz w:val="16"/>
          <w:szCs w:val="16"/>
        </w:rPr>
      </w:pPr>
      <w:r>
        <w:rPr>
          <w:sz w:val="16"/>
          <w:szCs w:val="16"/>
        </w:rPr>
        <w:t xml:space="preserve">-   </w:t>
      </w:r>
      <w:r>
        <w:rPr>
          <w:sz w:val="16"/>
          <w:szCs w:val="16"/>
        </w:rPr>
        <w:tab/>
        <w:t xml:space="preserve">Under n (fish; median [range]), you </w:t>
      </w:r>
      <w:r>
        <w:rPr>
          <w:sz w:val="16"/>
          <w:szCs w:val="16"/>
        </w:rPr>
        <w:t>can see that between ~10-27 individuals were used to estimate a waterbody-level prediction for the sampling even regressions but ~1-29 individuals were used for the INLA approach (in truth, it’s using all ~22000 observations considering that they borrow st</w:t>
      </w:r>
      <w:r>
        <w:rPr>
          <w:sz w:val="16"/>
          <w:szCs w:val="16"/>
        </w:rPr>
        <w:t>rength from other observations).</w:t>
      </w:r>
    </w:p>
    <w:p w14:paraId="67119731" w14:textId="77777777" w:rsidR="00672206" w:rsidRDefault="00A0103E">
      <w:pPr>
        <w:spacing w:before="240" w:after="240"/>
        <w:ind w:left="360"/>
        <w:rPr>
          <w:sz w:val="16"/>
          <w:szCs w:val="16"/>
        </w:rPr>
      </w:pPr>
      <w:r>
        <w:rPr>
          <w:sz w:val="16"/>
          <w:szCs w:val="16"/>
        </w:rPr>
        <w:t xml:space="preserve">-   </w:t>
      </w:r>
      <w:r>
        <w:rPr>
          <w:sz w:val="16"/>
          <w:szCs w:val="16"/>
        </w:rPr>
        <w:tab/>
        <w:t>Under sd intercept and sd slope, the higher sd intercept than sd slope across all species and models suggests that there is more variability captured in the intercepts than slopes (i.e., there is more variability due t</w:t>
      </w:r>
      <w:r>
        <w:rPr>
          <w:sz w:val="16"/>
          <w:szCs w:val="16"/>
        </w:rPr>
        <w:t>o absolute Hg differences than the Hg~length/mass relationships between lakes). The sd intercept and sd slope values are also very similar across species. This same pattern and roughly the same values is captured using INLA.</w:t>
      </w:r>
    </w:p>
    <w:p w14:paraId="67119732" w14:textId="77777777" w:rsidR="00672206" w:rsidRDefault="00A0103E">
      <w:pPr>
        <w:spacing w:before="240" w:after="240"/>
        <w:ind w:left="360"/>
        <w:rPr>
          <w:sz w:val="16"/>
          <w:szCs w:val="16"/>
        </w:rPr>
      </w:pPr>
      <w:r>
        <w:rPr>
          <w:sz w:val="16"/>
          <w:szCs w:val="16"/>
        </w:rPr>
        <w:t xml:space="preserve">-   </w:t>
      </w:r>
      <w:r>
        <w:rPr>
          <w:sz w:val="16"/>
          <w:szCs w:val="16"/>
        </w:rPr>
        <w:tab/>
        <w:t>Under R2, R2 of observed v</w:t>
      </w:r>
      <w:r>
        <w:rPr>
          <w:sz w:val="16"/>
          <w:szCs w:val="16"/>
        </w:rPr>
        <w:t>s. fitted for INLA is ~0.80 whereas the R2 for the regressions is quite variable (0-0.97 in some cases but the median tends to be around 0.5-0.6).</w:t>
      </w:r>
    </w:p>
    <w:p w14:paraId="67119733" w14:textId="77777777" w:rsidR="00672206" w:rsidRDefault="00A0103E">
      <w:pPr>
        <w:spacing w:before="240" w:after="240"/>
        <w:rPr>
          <w:sz w:val="16"/>
          <w:szCs w:val="16"/>
        </w:rPr>
      </w:pPr>
      <w:r>
        <w:rPr>
          <w:sz w:val="16"/>
          <w:szCs w:val="16"/>
        </w:rPr>
        <w:t xml:space="preserve"> </w:t>
      </w:r>
    </w:p>
    <w:p w14:paraId="67119734" w14:textId="77777777" w:rsidR="00672206" w:rsidRDefault="00A0103E">
      <w:pPr>
        <w:spacing w:before="240" w:after="240"/>
        <w:rPr>
          <w:b/>
          <w:sz w:val="16"/>
          <w:szCs w:val="16"/>
        </w:rPr>
      </w:pPr>
      <w:r>
        <w:rPr>
          <w:b/>
          <w:sz w:val="16"/>
          <w:szCs w:val="16"/>
        </w:rPr>
        <w:t>Finally, how well to the predictions line up? There is a very strong correlation between the two methods (s</w:t>
      </w:r>
      <w:r>
        <w:rPr>
          <w:b/>
          <w:sz w:val="16"/>
          <w:szCs w:val="16"/>
        </w:rPr>
        <w:t>ee figure below separated by species, correlations are given in the figure).</w:t>
      </w:r>
    </w:p>
    <w:p w14:paraId="67119735" w14:textId="77777777" w:rsidR="00672206" w:rsidRDefault="00A0103E">
      <w:pPr>
        <w:spacing w:before="240" w:after="240"/>
        <w:rPr>
          <w:sz w:val="16"/>
          <w:szCs w:val="16"/>
        </w:rPr>
      </w:pPr>
      <w:r>
        <w:rPr>
          <w:sz w:val="16"/>
          <w:szCs w:val="16"/>
        </w:rPr>
        <w:t xml:space="preserve"> </w:t>
      </w:r>
    </w:p>
    <w:p w14:paraId="67119736" w14:textId="77777777" w:rsidR="00672206" w:rsidRDefault="00A0103E">
      <w:pPr>
        <w:spacing w:before="240" w:after="240"/>
        <w:rPr>
          <w:b/>
          <w:sz w:val="16"/>
          <w:szCs w:val="16"/>
        </w:rPr>
      </w:pPr>
      <w:r>
        <w:rPr>
          <w:b/>
          <w:sz w:val="16"/>
          <w:szCs w:val="16"/>
        </w:rPr>
        <w:t>So overall, the methods are very comparable but you get to use more data using the mixed effects model approach.</w:t>
      </w:r>
    </w:p>
    <w:p w14:paraId="67119737" w14:textId="77777777" w:rsidR="00672206" w:rsidRDefault="00672206">
      <w:pPr>
        <w:spacing w:before="240" w:after="240"/>
        <w:rPr>
          <w:b/>
          <w:sz w:val="16"/>
          <w:szCs w:val="16"/>
        </w:rPr>
      </w:pPr>
    </w:p>
    <w:p w14:paraId="67119738" w14:textId="77777777" w:rsidR="00672206" w:rsidRDefault="00672206">
      <w:pPr>
        <w:spacing w:before="240" w:after="240"/>
        <w:rPr>
          <w:b/>
          <w:sz w:val="16"/>
          <w:szCs w:val="16"/>
        </w:rPr>
      </w:pPr>
    </w:p>
    <w:p w14:paraId="67119739" w14:textId="77777777" w:rsidR="00672206" w:rsidRDefault="00672206">
      <w:pPr>
        <w:spacing w:before="240" w:after="240"/>
        <w:rPr>
          <w:b/>
          <w:sz w:val="16"/>
          <w:szCs w:val="16"/>
        </w:rPr>
      </w:pPr>
    </w:p>
    <w:p w14:paraId="6711973A" w14:textId="77777777" w:rsidR="00672206" w:rsidRDefault="00672206">
      <w:pPr>
        <w:spacing w:before="240" w:after="240"/>
        <w:rPr>
          <w:b/>
          <w:sz w:val="16"/>
          <w:szCs w:val="16"/>
        </w:rPr>
      </w:pPr>
    </w:p>
    <w:p w14:paraId="6711973B" w14:textId="77777777" w:rsidR="00672206" w:rsidRDefault="00A0103E">
      <w:pPr>
        <w:spacing w:before="240" w:after="240"/>
        <w:rPr>
          <w:sz w:val="16"/>
          <w:szCs w:val="16"/>
        </w:rPr>
      </w:pPr>
      <w:r>
        <w:rPr>
          <w:sz w:val="16"/>
          <w:szCs w:val="16"/>
        </w:rPr>
        <w:t xml:space="preserve"> </w:t>
      </w:r>
    </w:p>
    <w:tbl>
      <w:tblPr>
        <w:tblStyle w:val="a5"/>
        <w:tblW w:w="6990" w:type="dxa"/>
        <w:tblBorders>
          <w:top w:val="nil"/>
          <w:left w:val="nil"/>
          <w:bottom w:val="nil"/>
          <w:right w:val="nil"/>
          <w:insideH w:val="nil"/>
          <w:insideV w:val="nil"/>
        </w:tblBorders>
        <w:tblLayout w:type="fixed"/>
        <w:tblLook w:val="0600" w:firstRow="0" w:lastRow="0" w:firstColumn="0" w:lastColumn="0" w:noHBand="1" w:noVBand="1"/>
      </w:tblPr>
      <w:tblGrid>
        <w:gridCol w:w="1350"/>
        <w:gridCol w:w="1740"/>
        <w:gridCol w:w="930"/>
        <w:gridCol w:w="1020"/>
        <w:gridCol w:w="750"/>
        <w:gridCol w:w="1200"/>
      </w:tblGrid>
      <w:tr w:rsidR="00672206" w14:paraId="67119743" w14:textId="77777777">
        <w:trPr>
          <w:trHeight w:val="965"/>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C" w14:textId="77777777" w:rsidR="00672206" w:rsidRDefault="00A0103E">
            <w:pPr>
              <w:spacing w:after="240"/>
              <w:rPr>
                <w:sz w:val="16"/>
                <w:szCs w:val="16"/>
              </w:rPr>
            </w:pPr>
            <w:r>
              <w:rPr>
                <w:sz w:val="16"/>
                <w:szCs w:val="16"/>
              </w:rPr>
              <w:t xml:space="preserve"> </w:t>
            </w:r>
          </w:p>
          <w:p w14:paraId="6711973D" w14:textId="77777777" w:rsidR="00672206" w:rsidRDefault="00A0103E">
            <w:pPr>
              <w:spacing w:before="240"/>
              <w:rPr>
                <w:sz w:val="16"/>
                <w:szCs w:val="16"/>
              </w:rPr>
            </w:pPr>
            <w:r>
              <w:rPr>
                <w:sz w:val="16"/>
                <w:szCs w:val="16"/>
              </w:rPr>
              <w:t>Species</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E" w14:textId="77777777" w:rsidR="00672206" w:rsidRDefault="00A0103E">
            <w:pPr>
              <w:rPr>
                <w:sz w:val="16"/>
                <w:szCs w:val="16"/>
              </w:rPr>
            </w:pPr>
            <w:r>
              <w:rPr>
                <w:sz w:val="16"/>
                <w:szCs w:val="16"/>
              </w:rPr>
              <w:t>n (waterbody:year)</w:t>
            </w:r>
          </w:p>
        </w:tc>
        <w:tc>
          <w:tcPr>
            <w:tcW w:w="93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3F" w14:textId="77777777" w:rsidR="00672206" w:rsidRDefault="00A0103E">
            <w:pPr>
              <w:rPr>
                <w:sz w:val="16"/>
                <w:szCs w:val="16"/>
              </w:rPr>
            </w:pPr>
            <w:r>
              <w:rPr>
                <w:sz w:val="16"/>
                <w:szCs w:val="16"/>
              </w:rPr>
              <w:t>n (fish; median [range])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0" w14:textId="77777777" w:rsidR="00672206" w:rsidRDefault="00A0103E">
            <w:pPr>
              <w:rPr>
                <w:sz w:val="16"/>
                <w:szCs w:val="16"/>
              </w:rPr>
            </w:pPr>
            <w:r>
              <w:rPr>
                <w:sz w:val="16"/>
                <w:szCs w:val="16"/>
              </w:rPr>
              <w:t>sd i</w:t>
            </w:r>
            <w:r>
              <w:rPr>
                <w:sz w:val="16"/>
                <w:szCs w:val="16"/>
              </w:rPr>
              <w:t>ntercept</w:t>
            </w:r>
          </w:p>
        </w:tc>
        <w:tc>
          <w:tcPr>
            <w:tcW w:w="75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1" w14:textId="77777777" w:rsidR="00672206" w:rsidRDefault="00A0103E">
            <w:pPr>
              <w:rPr>
                <w:sz w:val="16"/>
                <w:szCs w:val="16"/>
              </w:rPr>
            </w:pPr>
            <w:r>
              <w:rPr>
                <w:sz w:val="16"/>
                <w:szCs w:val="16"/>
              </w:rPr>
              <w:t>sd slope</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14:paraId="67119742" w14:textId="77777777" w:rsidR="00672206" w:rsidRDefault="00A0103E">
            <w:pPr>
              <w:rPr>
                <w:sz w:val="16"/>
                <w:szCs w:val="16"/>
              </w:rPr>
            </w:pPr>
            <w:r>
              <w:rPr>
                <w:sz w:val="16"/>
                <w:szCs w:val="16"/>
              </w:rPr>
              <w:t>R2 (median [range])</w:t>
            </w:r>
          </w:p>
        </w:tc>
      </w:tr>
      <w:tr w:rsidR="00672206" w14:paraId="6711974A"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44" w14:textId="77777777" w:rsidR="00672206" w:rsidRDefault="00A0103E">
            <w:pPr>
              <w:rPr>
                <w:sz w:val="16"/>
                <w:szCs w:val="16"/>
              </w:rPr>
            </w:pPr>
            <w:r>
              <w:rPr>
                <w:sz w:val="16"/>
                <w:szCs w:val="16"/>
              </w:rPr>
              <w:lastRenderedPageBreak/>
              <w:t>80 - Brook Trout</w:t>
            </w:r>
          </w:p>
        </w:tc>
        <w:tc>
          <w:tcPr>
            <w:tcW w:w="1740" w:type="dxa"/>
            <w:tcBorders>
              <w:bottom w:val="single" w:sz="8" w:space="0" w:color="000000"/>
              <w:right w:val="single" w:sz="8" w:space="0" w:color="000000"/>
            </w:tcBorders>
            <w:tcMar>
              <w:top w:w="100" w:type="dxa"/>
              <w:left w:w="100" w:type="dxa"/>
              <w:bottom w:w="100" w:type="dxa"/>
              <w:right w:w="100" w:type="dxa"/>
            </w:tcMar>
          </w:tcPr>
          <w:p w14:paraId="67119745" w14:textId="77777777" w:rsidR="00672206" w:rsidRDefault="00A0103E">
            <w:pPr>
              <w:rPr>
                <w:sz w:val="16"/>
                <w:szCs w:val="16"/>
              </w:rPr>
            </w:pPr>
            <w:r>
              <w:rPr>
                <w:sz w:val="16"/>
                <w:szCs w:val="16"/>
              </w:rPr>
              <w:t>29</w:t>
            </w:r>
          </w:p>
        </w:tc>
        <w:tc>
          <w:tcPr>
            <w:tcW w:w="930" w:type="dxa"/>
            <w:tcBorders>
              <w:bottom w:val="single" w:sz="8" w:space="0" w:color="000000"/>
              <w:right w:val="single" w:sz="8" w:space="0" w:color="000000"/>
            </w:tcBorders>
            <w:tcMar>
              <w:top w:w="100" w:type="dxa"/>
              <w:left w:w="100" w:type="dxa"/>
              <w:bottom w:w="100" w:type="dxa"/>
              <w:right w:w="100" w:type="dxa"/>
            </w:tcMar>
          </w:tcPr>
          <w:p w14:paraId="67119746" w14:textId="77777777" w:rsidR="00672206" w:rsidRDefault="00A0103E">
            <w:pPr>
              <w:rPr>
                <w:sz w:val="16"/>
                <w:szCs w:val="16"/>
              </w:rPr>
            </w:pPr>
            <w:r>
              <w:rPr>
                <w:sz w:val="16"/>
                <w:szCs w:val="16"/>
              </w:rPr>
              <w:t>15 [10-20]</w:t>
            </w:r>
          </w:p>
        </w:tc>
        <w:tc>
          <w:tcPr>
            <w:tcW w:w="1020" w:type="dxa"/>
            <w:tcBorders>
              <w:bottom w:val="single" w:sz="8" w:space="0" w:color="000000"/>
              <w:right w:val="single" w:sz="8" w:space="0" w:color="000000"/>
            </w:tcBorders>
            <w:tcMar>
              <w:top w:w="100" w:type="dxa"/>
              <w:left w:w="100" w:type="dxa"/>
              <w:bottom w:w="100" w:type="dxa"/>
              <w:right w:w="100" w:type="dxa"/>
            </w:tcMar>
          </w:tcPr>
          <w:p w14:paraId="67119747" w14:textId="77777777" w:rsidR="00672206" w:rsidRDefault="00A0103E">
            <w:pPr>
              <w:rPr>
                <w:sz w:val="16"/>
                <w:szCs w:val="16"/>
              </w:rPr>
            </w:pPr>
            <w:r>
              <w:rPr>
                <w:sz w:val="16"/>
                <w:szCs w:val="16"/>
              </w:rPr>
              <w:t>2.13</w:t>
            </w:r>
          </w:p>
        </w:tc>
        <w:tc>
          <w:tcPr>
            <w:tcW w:w="750" w:type="dxa"/>
            <w:tcBorders>
              <w:bottom w:val="single" w:sz="8" w:space="0" w:color="000000"/>
              <w:right w:val="single" w:sz="8" w:space="0" w:color="000000"/>
            </w:tcBorders>
            <w:tcMar>
              <w:top w:w="100" w:type="dxa"/>
              <w:left w:w="100" w:type="dxa"/>
              <w:bottom w:w="100" w:type="dxa"/>
              <w:right w:w="100" w:type="dxa"/>
            </w:tcMar>
          </w:tcPr>
          <w:p w14:paraId="67119748" w14:textId="77777777" w:rsidR="00672206" w:rsidRDefault="00A0103E">
            <w:pPr>
              <w:rPr>
                <w:sz w:val="16"/>
                <w:szCs w:val="16"/>
              </w:rPr>
            </w:pPr>
            <w:r>
              <w:rPr>
                <w:sz w:val="16"/>
                <w:szCs w:val="16"/>
              </w:rPr>
              <w:t>0.33</w:t>
            </w:r>
          </w:p>
        </w:tc>
        <w:tc>
          <w:tcPr>
            <w:tcW w:w="1200" w:type="dxa"/>
            <w:tcBorders>
              <w:bottom w:val="single" w:sz="8" w:space="0" w:color="000000"/>
              <w:right w:val="single" w:sz="8" w:space="0" w:color="000000"/>
            </w:tcBorders>
            <w:tcMar>
              <w:top w:w="100" w:type="dxa"/>
              <w:left w:w="100" w:type="dxa"/>
              <w:bottom w:w="100" w:type="dxa"/>
              <w:right w:w="100" w:type="dxa"/>
            </w:tcMar>
          </w:tcPr>
          <w:p w14:paraId="67119749" w14:textId="77777777" w:rsidR="00672206" w:rsidRDefault="00A0103E">
            <w:pPr>
              <w:rPr>
                <w:sz w:val="16"/>
                <w:szCs w:val="16"/>
              </w:rPr>
            </w:pPr>
            <w:r>
              <w:rPr>
                <w:sz w:val="16"/>
                <w:szCs w:val="16"/>
              </w:rPr>
              <w:t>0.24 [0.00-0.81]</w:t>
            </w:r>
          </w:p>
        </w:tc>
      </w:tr>
      <w:tr w:rsidR="00672206" w14:paraId="67119751"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4B" w14:textId="77777777" w:rsidR="00672206" w:rsidRDefault="00A0103E">
            <w:pPr>
              <w:rPr>
                <w:sz w:val="16"/>
                <w:szCs w:val="16"/>
              </w:rPr>
            </w:pPr>
            <w:r>
              <w:rPr>
                <w:sz w:val="16"/>
                <w:szCs w:val="16"/>
              </w:rPr>
              <w:t>81 - Lake Trout</w:t>
            </w:r>
          </w:p>
        </w:tc>
        <w:tc>
          <w:tcPr>
            <w:tcW w:w="1740" w:type="dxa"/>
            <w:tcBorders>
              <w:bottom w:val="single" w:sz="8" w:space="0" w:color="000000"/>
              <w:right w:val="single" w:sz="8" w:space="0" w:color="000000"/>
            </w:tcBorders>
            <w:tcMar>
              <w:top w:w="100" w:type="dxa"/>
              <w:left w:w="100" w:type="dxa"/>
              <w:bottom w:w="100" w:type="dxa"/>
              <w:right w:w="100" w:type="dxa"/>
            </w:tcMar>
          </w:tcPr>
          <w:p w14:paraId="6711974C" w14:textId="77777777" w:rsidR="00672206" w:rsidRDefault="00A0103E">
            <w:pPr>
              <w:rPr>
                <w:sz w:val="16"/>
                <w:szCs w:val="16"/>
              </w:rPr>
            </w:pPr>
            <w:r>
              <w:rPr>
                <w:sz w:val="16"/>
                <w:szCs w:val="16"/>
              </w:rPr>
              <w:t>169</w:t>
            </w:r>
          </w:p>
        </w:tc>
        <w:tc>
          <w:tcPr>
            <w:tcW w:w="930" w:type="dxa"/>
            <w:tcBorders>
              <w:bottom w:val="single" w:sz="8" w:space="0" w:color="000000"/>
              <w:right w:val="single" w:sz="8" w:space="0" w:color="000000"/>
            </w:tcBorders>
            <w:tcMar>
              <w:top w:w="100" w:type="dxa"/>
              <w:left w:w="100" w:type="dxa"/>
              <w:bottom w:w="100" w:type="dxa"/>
              <w:right w:w="100" w:type="dxa"/>
            </w:tcMar>
          </w:tcPr>
          <w:p w14:paraId="6711974D" w14:textId="77777777" w:rsidR="00672206" w:rsidRDefault="00A0103E">
            <w:pPr>
              <w:rPr>
                <w:sz w:val="16"/>
                <w:szCs w:val="16"/>
              </w:rPr>
            </w:pPr>
            <w:r>
              <w:rPr>
                <w:sz w:val="16"/>
                <w:szCs w:val="16"/>
              </w:rPr>
              <w:t>13 [10-24]</w:t>
            </w:r>
          </w:p>
        </w:tc>
        <w:tc>
          <w:tcPr>
            <w:tcW w:w="1020" w:type="dxa"/>
            <w:tcBorders>
              <w:bottom w:val="single" w:sz="8" w:space="0" w:color="000000"/>
              <w:right w:val="single" w:sz="8" w:space="0" w:color="000000"/>
            </w:tcBorders>
            <w:tcMar>
              <w:top w:w="100" w:type="dxa"/>
              <w:left w:w="100" w:type="dxa"/>
              <w:bottom w:w="100" w:type="dxa"/>
              <w:right w:w="100" w:type="dxa"/>
            </w:tcMar>
          </w:tcPr>
          <w:p w14:paraId="6711974E" w14:textId="77777777" w:rsidR="00672206" w:rsidRDefault="00A0103E">
            <w:pPr>
              <w:rPr>
                <w:sz w:val="16"/>
                <w:szCs w:val="16"/>
              </w:rPr>
            </w:pPr>
            <w:r>
              <w:rPr>
                <w:sz w:val="16"/>
                <w:szCs w:val="16"/>
              </w:rPr>
              <w:t>2.22</w:t>
            </w:r>
          </w:p>
        </w:tc>
        <w:tc>
          <w:tcPr>
            <w:tcW w:w="750" w:type="dxa"/>
            <w:tcBorders>
              <w:bottom w:val="single" w:sz="8" w:space="0" w:color="000000"/>
              <w:right w:val="single" w:sz="8" w:space="0" w:color="000000"/>
            </w:tcBorders>
            <w:tcMar>
              <w:top w:w="100" w:type="dxa"/>
              <w:left w:w="100" w:type="dxa"/>
              <w:bottom w:w="100" w:type="dxa"/>
              <w:right w:w="100" w:type="dxa"/>
            </w:tcMar>
          </w:tcPr>
          <w:p w14:paraId="6711974F" w14:textId="77777777" w:rsidR="00672206" w:rsidRDefault="00A0103E">
            <w:pPr>
              <w:rPr>
                <w:sz w:val="16"/>
                <w:szCs w:val="16"/>
              </w:rPr>
            </w:pPr>
            <w:r>
              <w:rPr>
                <w:sz w:val="16"/>
                <w:szCs w:val="16"/>
              </w:rPr>
              <w:t>0.30</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0" w14:textId="77777777" w:rsidR="00672206" w:rsidRDefault="00A0103E">
            <w:pPr>
              <w:rPr>
                <w:sz w:val="16"/>
                <w:szCs w:val="16"/>
              </w:rPr>
            </w:pPr>
            <w:r>
              <w:rPr>
                <w:sz w:val="16"/>
                <w:szCs w:val="16"/>
              </w:rPr>
              <w:t>0.58 [0.00-0.97]</w:t>
            </w:r>
          </w:p>
        </w:tc>
      </w:tr>
      <w:tr w:rsidR="00672206" w14:paraId="67119758"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52" w14:textId="77777777" w:rsidR="00672206" w:rsidRDefault="00A0103E">
            <w:pPr>
              <w:rPr>
                <w:sz w:val="16"/>
                <w:szCs w:val="16"/>
              </w:rPr>
            </w:pPr>
            <w:r>
              <w:rPr>
                <w:sz w:val="16"/>
                <w:szCs w:val="16"/>
              </w:rPr>
              <w:t>131 - Northern Pike</w:t>
            </w:r>
          </w:p>
        </w:tc>
        <w:tc>
          <w:tcPr>
            <w:tcW w:w="1740" w:type="dxa"/>
            <w:tcBorders>
              <w:bottom w:val="single" w:sz="8" w:space="0" w:color="000000"/>
              <w:right w:val="single" w:sz="8" w:space="0" w:color="000000"/>
            </w:tcBorders>
            <w:tcMar>
              <w:top w:w="100" w:type="dxa"/>
              <w:left w:w="100" w:type="dxa"/>
              <w:bottom w:w="100" w:type="dxa"/>
              <w:right w:w="100" w:type="dxa"/>
            </w:tcMar>
          </w:tcPr>
          <w:p w14:paraId="67119753" w14:textId="77777777" w:rsidR="00672206" w:rsidRDefault="00A0103E">
            <w:pPr>
              <w:rPr>
                <w:sz w:val="16"/>
                <w:szCs w:val="16"/>
              </w:rPr>
            </w:pPr>
            <w:r>
              <w:rPr>
                <w:sz w:val="16"/>
                <w:szCs w:val="16"/>
              </w:rPr>
              <w:t>274</w:t>
            </w:r>
          </w:p>
        </w:tc>
        <w:tc>
          <w:tcPr>
            <w:tcW w:w="930" w:type="dxa"/>
            <w:tcBorders>
              <w:bottom w:val="single" w:sz="8" w:space="0" w:color="000000"/>
              <w:right w:val="single" w:sz="8" w:space="0" w:color="000000"/>
            </w:tcBorders>
            <w:tcMar>
              <w:top w:w="100" w:type="dxa"/>
              <w:left w:w="100" w:type="dxa"/>
              <w:bottom w:w="100" w:type="dxa"/>
              <w:right w:w="100" w:type="dxa"/>
            </w:tcMar>
          </w:tcPr>
          <w:p w14:paraId="67119754" w14:textId="77777777" w:rsidR="00672206" w:rsidRDefault="00A0103E">
            <w:pPr>
              <w:rPr>
                <w:sz w:val="16"/>
                <w:szCs w:val="16"/>
              </w:rPr>
            </w:pPr>
            <w:r>
              <w:rPr>
                <w:sz w:val="16"/>
                <w:szCs w:val="16"/>
              </w:rPr>
              <w:t>10 [10-23]</w:t>
            </w:r>
          </w:p>
        </w:tc>
        <w:tc>
          <w:tcPr>
            <w:tcW w:w="1020" w:type="dxa"/>
            <w:tcBorders>
              <w:bottom w:val="single" w:sz="8" w:space="0" w:color="000000"/>
              <w:right w:val="single" w:sz="8" w:space="0" w:color="000000"/>
            </w:tcBorders>
            <w:tcMar>
              <w:top w:w="100" w:type="dxa"/>
              <w:left w:w="100" w:type="dxa"/>
              <w:bottom w:w="100" w:type="dxa"/>
              <w:right w:w="100" w:type="dxa"/>
            </w:tcMar>
          </w:tcPr>
          <w:p w14:paraId="67119755" w14:textId="77777777" w:rsidR="00672206" w:rsidRDefault="00A0103E">
            <w:pPr>
              <w:rPr>
                <w:sz w:val="16"/>
                <w:szCs w:val="16"/>
              </w:rPr>
            </w:pPr>
            <w:r>
              <w:rPr>
                <w:sz w:val="16"/>
                <w:szCs w:val="16"/>
              </w:rPr>
              <w:t>2.27</w:t>
            </w:r>
          </w:p>
        </w:tc>
        <w:tc>
          <w:tcPr>
            <w:tcW w:w="750" w:type="dxa"/>
            <w:tcBorders>
              <w:bottom w:val="single" w:sz="8" w:space="0" w:color="000000"/>
              <w:right w:val="single" w:sz="8" w:space="0" w:color="000000"/>
            </w:tcBorders>
            <w:tcMar>
              <w:top w:w="100" w:type="dxa"/>
              <w:left w:w="100" w:type="dxa"/>
              <w:bottom w:w="100" w:type="dxa"/>
              <w:right w:w="100" w:type="dxa"/>
            </w:tcMar>
          </w:tcPr>
          <w:p w14:paraId="67119756" w14:textId="77777777" w:rsidR="00672206" w:rsidRDefault="00A0103E">
            <w:pPr>
              <w:rPr>
                <w:sz w:val="16"/>
                <w:szCs w:val="16"/>
              </w:rPr>
            </w:pPr>
            <w:r>
              <w:rPr>
                <w:sz w:val="16"/>
                <w:szCs w:val="16"/>
              </w:rPr>
              <w:t>0.32</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7" w14:textId="77777777" w:rsidR="00672206" w:rsidRDefault="00A0103E">
            <w:pPr>
              <w:rPr>
                <w:sz w:val="16"/>
                <w:szCs w:val="16"/>
              </w:rPr>
            </w:pPr>
            <w:r>
              <w:rPr>
                <w:sz w:val="16"/>
                <w:szCs w:val="16"/>
              </w:rPr>
              <w:t>0.52 [0.00-0.94]</w:t>
            </w:r>
          </w:p>
        </w:tc>
      </w:tr>
      <w:tr w:rsidR="00672206" w14:paraId="6711975F"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59" w14:textId="77777777" w:rsidR="00672206" w:rsidRDefault="00A0103E">
            <w:pPr>
              <w:rPr>
                <w:sz w:val="16"/>
                <w:szCs w:val="16"/>
              </w:rPr>
            </w:pPr>
            <w:r>
              <w:rPr>
                <w:sz w:val="16"/>
                <w:szCs w:val="16"/>
              </w:rPr>
              <w:t>316 - Smallmouth Bass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5A" w14:textId="77777777" w:rsidR="00672206" w:rsidRDefault="00A0103E">
            <w:pPr>
              <w:rPr>
                <w:sz w:val="16"/>
                <w:szCs w:val="16"/>
              </w:rPr>
            </w:pPr>
            <w:r>
              <w:rPr>
                <w:sz w:val="16"/>
                <w:szCs w:val="16"/>
              </w:rPr>
              <w:t>129</w:t>
            </w:r>
          </w:p>
        </w:tc>
        <w:tc>
          <w:tcPr>
            <w:tcW w:w="930" w:type="dxa"/>
            <w:tcBorders>
              <w:bottom w:val="single" w:sz="8" w:space="0" w:color="000000"/>
              <w:right w:val="single" w:sz="8" w:space="0" w:color="000000"/>
            </w:tcBorders>
            <w:tcMar>
              <w:top w:w="100" w:type="dxa"/>
              <w:left w:w="100" w:type="dxa"/>
              <w:bottom w:w="100" w:type="dxa"/>
              <w:right w:w="100" w:type="dxa"/>
            </w:tcMar>
          </w:tcPr>
          <w:p w14:paraId="6711975B" w14:textId="77777777" w:rsidR="00672206" w:rsidRDefault="00A0103E">
            <w:pPr>
              <w:rPr>
                <w:sz w:val="16"/>
                <w:szCs w:val="16"/>
              </w:rPr>
            </w:pPr>
            <w:r>
              <w:rPr>
                <w:sz w:val="16"/>
                <w:szCs w:val="16"/>
              </w:rPr>
              <w:t>11 [10-22]</w:t>
            </w:r>
          </w:p>
        </w:tc>
        <w:tc>
          <w:tcPr>
            <w:tcW w:w="1020" w:type="dxa"/>
            <w:tcBorders>
              <w:bottom w:val="single" w:sz="8" w:space="0" w:color="000000"/>
              <w:right w:val="single" w:sz="8" w:space="0" w:color="000000"/>
            </w:tcBorders>
            <w:tcMar>
              <w:top w:w="100" w:type="dxa"/>
              <w:left w:w="100" w:type="dxa"/>
              <w:bottom w:w="100" w:type="dxa"/>
              <w:right w:w="100" w:type="dxa"/>
            </w:tcMar>
          </w:tcPr>
          <w:p w14:paraId="6711975C" w14:textId="77777777" w:rsidR="00672206" w:rsidRDefault="00A0103E">
            <w:pPr>
              <w:rPr>
                <w:sz w:val="16"/>
                <w:szCs w:val="16"/>
              </w:rPr>
            </w:pPr>
            <w:r>
              <w:rPr>
                <w:sz w:val="16"/>
                <w:szCs w:val="16"/>
              </w:rPr>
              <w:t>2.49</w:t>
            </w:r>
          </w:p>
        </w:tc>
        <w:tc>
          <w:tcPr>
            <w:tcW w:w="750" w:type="dxa"/>
            <w:tcBorders>
              <w:bottom w:val="single" w:sz="8" w:space="0" w:color="000000"/>
              <w:right w:val="single" w:sz="8" w:space="0" w:color="000000"/>
            </w:tcBorders>
            <w:tcMar>
              <w:top w:w="100" w:type="dxa"/>
              <w:left w:w="100" w:type="dxa"/>
              <w:bottom w:w="100" w:type="dxa"/>
              <w:right w:w="100" w:type="dxa"/>
            </w:tcMar>
          </w:tcPr>
          <w:p w14:paraId="6711975D" w14:textId="77777777" w:rsidR="00672206" w:rsidRDefault="00A0103E">
            <w:pPr>
              <w:rPr>
                <w:sz w:val="16"/>
                <w:szCs w:val="16"/>
              </w:rPr>
            </w:pPr>
            <w:r>
              <w:rPr>
                <w:sz w:val="16"/>
                <w:szCs w:val="16"/>
              </w:rPr>
              <w:t>0.35</w:t>
            </w:r>
          </w:p>
        </w:tc>
        <w:tc>
          <w:tcPr>
            <w:tcW w:w="1200" w:type="dxa"/>
            <w:tcBorders>
              <w:bottom w:val="single" w:sz="8" w:space="0" w:color="000000"/>
              <w:right w:val="single" w:sz="8" w:space="0" w:color="000000"/>
            </w:tcBorders>
            <w:tcMar>
              <w:top w:w="100" w:type="dxa"/>
              <w:left w:w="100" w:type="dxa"/>
              <w:bottom w:w="100" w:type="dxa"/>
              <w:right w:w="100" w:type="dxa"/>
            </w:tcMar>
          </w:tcPr>
          <w:p w14:paraId="6711975E" w14:textId="77777777" w:rsidR="00672206" w:rsidRDefault="00A0103E">
            <w:pPr>
              <w:rPr>
                <w:sz w:val="16"/>
                <w:szCs w:val="16"/>
              </w:rPr>
            </w:pPr>
            <w:r>
              <w:rPr>
                <w:sz w:val="16"/>
                <w:szCs w:val="16"/>
              </w:rPr>
              <w:t>0.66 [0.00-0.97]</w:t>
            </w:r>
          </w:p>
        </w:tc>
      </w:tr>
      <w:tr w:rsidR="00672206" w14:paraId="67119766" w14:textId="77777777">
        <w:trPr>
          <w:trHeight w:val="72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0" w14:textId="77777777" w:rsidR="00672206" w:rsidRDefault="00A0103E">
            <w:pPr>
              <w:rPr>
                <w:sz w:val="16"/>
                <w:szCs w:val="16"/>
              </w:rPr>
            </w:pPr>
            <w:r>
              <w:rPr>
                <w:sz w:val="16"/>
                <w:szCs w:val="16"/>
              </w:rPr>
              <w:t>334 - Walleye</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1" w14:textId="77777777" w:rsidR="00672206" w:rsidRDefault="00A0103E">
            <w:pPr>
              <w:rPr>
                <w:sz w:val="16"/>
                <w:szCs w:val="16"/>
              </w:rPr>
            </w:pPr>
            <w:r>
              <w:rPr>
                <w:sz w:val="16"/>
                <w:szCs w:val="16"/>
              </w:rPr>
              <w:t>394</w:t>
            </w:r>
          </w:p>
        </w:tc>
        <w:tc>
          <w:tcPr>
            <w:tcW w:w="930" w:type="dxa"/>
            <w:tcBorders>
              <w:bottom w:val="single" w:sz="8" w:space="0" w:color="000000"/>
              <w:right w:val="single" w:sz="8" w:space="0" w:color="000000"/>
            </w:tcBorders>
            <w:tcMar>
              <w:top w:w="100" w:type="dxa"/>
              <w:left w:w="100" w:type="dxa"/>
              <w:bottom w:w="100" w:type="dxa"/>
              <w:right w:w="100" w:type="dxa"/>
            </w:tcMar>
          </w:tcPr>
          <w:p w14:paraId="67119762" w14:textId="77777777" w:rsidR="00672206" w:rsidRDefault="00A0103E">
            <w:pPr>
              <w:rPr>
                <w:sz w:val="16"/>
                <w:szCs w:val="16"/>
              </w:rPr>
            </w:pPr>
            <w:r>
              <w:rPr>
                <w:sz w:val="16"/>
                <w:szCs w:val="16"/>
              </w:rPr>
              <w:t>15 [10-27]</w:t>
            </w:r>
          </w:p>
        </w:tc>
        <w:tc>
          <w:tcPr>
            <w:tcW w:w="1020" w:type="dxa"/>
            <w:tcBorders>
              <w:bottom w:val="single" w:sz="8" w:space="0" w:color="000000"/>
              <w:right w:val="single" w:sz="8" w:space="0" w:color="000000"/>
            </w:tcBorders>
            <w:tcMar>
              <w:top w:w="100" w:type="dxa"/>
              <w:left w:w="100" w:type="dxa"/>
              <w:bottom w:w="100" w:type="dxa"/>
              <w:right w:w="100" w:type="dxa"/>
            </w:tcMar>
          </w:tcPr>
          <w:p w14:paraId="67119763" w14:textId="77777777" w:rsidR="00672206" w:rsidRDefault="00A0103E">
            <w:pPr>
              <w:rPr>
                <w:sz w:val="16"/>
                <w:szCs w:val="16"/>
              </w:rPr>
            </w:pPr>
            <w:r>
              <w:rPr>
                <w:sz w:val="16"/>
                <w:szCs w:val="16"/>
              </w:rPr>
              <w:t>2.11</w:t>
            </w:r>
          </w:p>
        </w:tc>
        <w:tc>
          <w:tcPr>
            <w:tcW w:w="750" w:type="dxa"/>
            <w:tcBorders>
              <w:bottom w:val="single" w:sz="8" w:space="0" w:color="000000"/>
              <w:right w:val="single" w:sz="8" w:space="0" w:color="000000"/>
            </w:tcBorders>
            <w:tcMar>
              <w:top w:w="100" w:type="dxa"/>
              <w:left w:w="100" w:type="dxa"/>
              <w:bottom w:w="100" w:type="dxa"/>
              <w:right w:w="100" w:type="dxa"/>
            </w:tcMar>
          </w:tcPr>
          <w:p w14:paraId="67119764" w14:textId="77777777" w:rsidR="00672206" w:rsidRDefault="00A0103E">
            <w:pPr>
              <w:rPr>
                <w:sz w:val="16"/>
                <w:szCs w:val="16"/>
              </w:rPr>
            </w:pPr>
            <w:r>
              <w:rPr>
                <w:sz w:val="16"/>
                <w:szCs w:val="16"/>
              </w:rPr>
              <w:t>0.29</w:t>
            </w:r>
          </w:p>
        </w:tc>
        <w:tc>
          <w:tcPr>
            <w:tcW w:w="1200" w:type="dxa"/>
            <w:tcBorders>
              <w:bottom w:val="single" w:sz="8" w:space="0" w:color="000000"/>
              <w:right w:val="single" w:sz="8" w:space="0" w:color="000000"/>
            </w:tcBorders>
            <w:tcMar>
              <w:top w:w="100" w:type="dxa"/>
              <w:left w:w="100" w:type="dxa"/>
              <w:bottom w:w="100" w:type="dxa"/>
              <w:right w:w="100" w:type="dxa"/>
            </w:tcMar>
          </w:tcPr>
          <w:p w14:paraId="67119765" w14:textId="77777777" w:rsidR="00672206" w:rsidRDefault="00A0103E">
            <w:pPr>
              <w:rPr>
                <w:sz w:val="16"/>
                <w:szCs w:val="16"/>
              </w:rPr>
            </w:pPr>
            <w:r>
              <w:rPr>
                <w:sz w:val="16"/>
                <w:szCs w:val="16"/>
              </w:rPr>
              <w:t>0.67 [0.00-0.97]</w:t>
            </w:r>
          </w:p>
        </w:tc>
      </w:tr>
      <w:tr w:rsidR="00672206" w14:paraId="6711976D"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7" w14:textId="77777777" w:rsidR="00672206" w:rsidRDefault="00A0103E">
            <w:pPr>
              <w:rPr>
                <w:sz w:val="16"/>
                <w:szCs w:val="16"/>
              </w:rPr>
            </w:pPr>
            <w:r>
              <w:rPr>
                <w:sz w:val="16"/>
                <w:szCs w:val="16"/>
              </w:rPr>
              <w:t>Aggregating all above species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8" w14:textId="77777777" w:rsidR="00672206" w:rsidRDefault="00A0103E">
            <w:pPr>
              <w:rPr>
                <w:sz w:val="16"/>
                <w:szCs w:val="16"/>
              </w:rPr>
            </w:pPr>
            <w:r>
              <w:rPr>
                <w:sz w:val="16"/>
                <w:szCs w:val="16"/>
              </w:rPr>
              <w:t>622</w:t>
            </w:r>
          </w:p>
        </w:tc>
        <w:tc>
          <w:tcPr>
            <w:tcW w:w="930" w:type="dxa"/>
            <w:tcBorders>
              <w:bottom w:val="single" w:sz="8" w:space="0" w:color="000000"/>
              <w:right w:val="single" w:sz="8" w:space="0" w:color="000000"/>
            </w:tcBorders>
            <w:tcMar>
              <w:top w:w="100" w:type="dxa"/>
              <w:left w:w="100" w:type="dxa"/>
              <w:bottom w:w="100" w:type="dxa"/>
              <w:right w:w="100" w:type="dxa"/>
            </w:tcMar>
          </w:tcPr>
          <w:p w14:paraId="67119769" w14:textId="77777777" w:rsidR="00672206" w:rsidRDefault="00A0103E">
            <w:pPr>
              <w:rPr>
                <w:sz w:val="16"/>
                <w:szCs w:val="16"/>
              </w:rPr>
            </w:pPr>
            <w:r>
              <w:rPr>
                <w:sz w:val="16"/>
                <w:szCs w:val="16"/>
              </w:rPr>
              <w:t>12 [10-27]</w:t>
            </w:r>
          </w:p>
        </w:tc>
        <w:tc>
          <w:tcPr>
            <w:tcW w:w="1020" w:type="dxa"/>
            <w:tcBorders>
              <w:bottom w:val="single" w:sz="8" w:space="0" w:color="000000"/>
              <w:right w:val="single" w:sz="8" w:space="0" w:color="000000"/>
            </w:tcBorders>
            <w:tcMar>
              <w:top w:w="100" w:type="dxa"/>
              <w:left w:w="100" w:type="dxa"/>
              <w:bottom w:w="100" w:type="dxa"/>
              <w:right w:w="100" w:type="dxa"/>
            </w:tcMar>
          </w:tcPr>
          <w:p w14:paraId="6711976A" w14:textId="77777777" w:rsidR="00672206" w:rsidRDefault="00A0103E">
            <w:pPr>
              <w:rPr>
                <w:sz w:val="16"/>
                <w:szCs w:val="16"/>
              </w:rPr>
            </w:pPr>
            <w:r>
              <w:rPr>
                <w:sz w:val="16"/>
                <w:szCs w:val="16"/>
              </w:rPr>
              <w:t>2.28</w:t>
            </w:r>
          </w:p>
        </w:tc>
        <w:tc>
          <w:tcPr>
            <w:tcW w:w="750" w:type="dxa"/>
            <w:tcBorders>
              <w:bottom w:val="single" w:sz="8" w:space="0" w:color="000000"/>
              <w:right w:val="single" w:sz="8" w:space="0" w:color="000000"/>
            </w:tcBorders>
            <w:tcMar>
              <w:top w:w="100" w:type="dxa"/>
              <w:left w:w="100" w:type="dxa"/>
              <w:bottom w:w="100" w:type="dxa"/>
              <w:right w:w="100" w:type="dxa"/>
            </w:tcMar>
          </w:tcPr>
          <w:p w14:paraId="6711976B" w14:textId="77777777" w:rsidR="00672206" w:rsidRDefault="00A0103E">
            <w:pPr>
              <w:rPr>
                <w:sz w:val="16"/>
                <w:szCs w:val="16"/>
              </w:rPr>
            </w:pPr>
            <w:r>
              <w:rPr>
                <w:sz w:val="16"/>
                <w:szCs w:val="16"/>
              </w:rPr>
              <w:t>0.32</w:t>
            </w:r>
          </w:p>
        </w:tc>
        <w:tc>
          <w:tcPr>
            <w:tcW w:w="1200" w:type="dxa"/>
            <w:tcBorders>
              <w:bottom w:val="single" w:sz="8" w:space="0" w:color="000000"/>
              <w:right w:val="single" w:sz="8" w:space="0" w:color="000000"/>
            </w:tcBorders>
            <w:tcMar>
              <w:top w:w="100" w:type="dxa"/>
              <w:left w:w="100" w:type="dxa"/>
              <w:bottom w:w="100" w:type="dxa"/>
              <w:right w:w="100" w:type="dxa"/>
            </w:tcMar>
          </w:tcPr>
          <w:p w14:paraId="6711976C" w14:textId="77777777" w:rsidR="00672206" w:rsidRDefault="00A0103E">
            <w:pPr>
              <w:rPr>
                <w:sz w:val="16"/>
                <w:szCs w:val="16"/>
              </w:rPr>
            </w:pPr>
            <w:r>
              <w:rPr>
                <w:sz w:val="16"/>
                <w:szCs w:val="16"/>
              </w:rPr>
              <w:t>0.60 [0.00-0.97]</w:t>
            </w:r>
          </w:p>
        </w:tc>
      </w:tr>
      <w:tr w:rsidR="00672206" w14:paraId="67119774"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6E" w14:textId="77777777" w:rsidR="00672206" w:rsidRDefault="00A0103E">
            <w:pPr>
              <w:rPr>
                <w:sz w:val="16"/>
                <w:szCs w:val="16"/>
              </w:rPr>
            </w:pPr>
            <w:r>
              <w:rPr>
                <w:sz w:val="16"/>
                <w:szCs w:val="16"/>
              </w:rPr>
              <w:t>INLA (all above species)</w:t>
            </w:r>
          </w:p>
        </w:tc>
        <w:tc>
          <w:tcPr>
            <w:tcW w:w="1740" w:type="dxa"/>
            <w:tcBorders>
              <w:bottom w:val="single" w:sz="8" w:space="0" w:color="000000"/>
              <w:right w:val="single" w:sz="8" w:space="0" w:color="000000"/>
            </w:tcBorders>
            <w:tcMar>
              <w:top w:w="100" w:type="dxa"/>
              <w:left w:w="100" w:type="dxa"/>
              <w:bottom w:w="100" w:type="dxa"/>
              <w:right w:w="100" w:type="dxa"/>
            </w:tcMar>
          </w:tcPr>
          <w:p w14:paraId="6711976F" w14:textId="77777777" w:rsidR="00672206" w:rsidRDefault="00A0103E">
            <w:pPr>
              <w:rPr>
                <w:sz w:val="16"/>
                <w:szCs w:val="16"/>
              </w:rPr>
            </w:pPr>
            <w:r>
              <w:rPr>
                <w:sz w:val="16"/>
                <w:szCs w:val="16"/>
              </w:rPr>
              <w:t>848</w:t>
            </w:r>
          </w:p>
        </w:tc>
        <w:tc>
          <w:tcPr>
            <w:tcW w:w="930" w:type="dxa"/>
            <w:tcBorders>
              <w:bottom w:val="single" w:sz="8" w:space="0" w:color="000000"/>
              <w:right w:val="single" w:sz="8" w:space="0" w:color="000000"/>
            </w:tcBorders>
            <w:tcMar>
              <w:top w:w="100" w:type="dxa"/>
              <w:left w:w="100" w:type="dxa"/>
              <w:bottom w:w="100" w:type="dxa"/>
              <w:right w:w="100" w:type="dxa"/>
            </w:tcMar>
          </w:tcPr>
          <w:p w14:paraId="67119770" w14:textId="77777777" w:rsidR="00672206" w:rsidRDefault="00A0103E">
            <w:pPr>
              <w:rPr>
                <w:sz w:val="16"/>
                <w:szCs w:val="16"/>
              </w:rPr>
            </w:pPr>
            <w:r>
              <w:rPr>
                <w:sz w:val="16"/>
                <w:szCs w:val="16"/>
              </w:rPr>
              <w:t>10 (1-29)</w:t>
            </w:r>
          </w:p>
        </w:tc>
        <w:tc>
          <w:tcPr>
            <w:tcW w:w="1020" w:type="dxa"/>
            <w:tcBorders>
              <w:bottom w:val="single" w:sz="8" w:space="0" w:color="000000"/>
              <w:right w:val="single" w:sz="8" w:space="0" w:color="000000"/>
            </w:tcBorders>
            <w:tcMar>
              <w:top w:w="100" w:type="dxa"/>
              <w:left w:w="100" w:type="dxa"/>
              <w:bottom w:w="100" w:type="dxa"/>
              <w:right w:w="100" w:type="dxa"/>
            </w:tcMar>
          </w:tcPr>
          <w:p w14:paraId="67119771" w14:textId="77777777" w:rsidR="00672206" w:rsidRDefault="00A0103E">
            <w:pPr>
              <w:rPr>
                <w:sz w:val="16"/>
                <w:szCs w:val="16"/>
              </w:rPr>
            </w:pPr>
            <w:r>
              <w:rPr>
                <w:sz w:val="16"/>
                <w:szCs w:val="16"/>
              </w:rPr>
              <w:t>2.66</w:t>
            </w:r>
          </w:p>
        </w:tc>
        <w:tc>
          <w:tcPr>
            <w:tcW w:w="750" w:type="dxa"/>
            <w:tcBorders>
              <w:bottom w:val="single" w:sz="8" w:space="0" w:color="000000"/>
              <w:right w:val="single" w:sz="8" w:space="0" w:color="000000"/>
            </w:tcBorders>
            <w:tcMar>
              <w:top w:w="100" w:type="dxa"/>
              <w:left w:w="100" w:type="dxa"/>
              <w:bottom w:w="100" w:type="dxa"/>
              <w:right w:w="100" w:type="dxa"/>
            </w:tcMar>
          </w:tcPr>
          <w:p w14:paraId="67119772" w14:textId="77777777" w:rsidR="00672206" w:rsidRDefault="00A0103E">
            <w:pPr>
              <w:rPr>
                <w:sz w:val="16"/>
                <w:szCs w:val="16"/>
              </w:rPr>
            </w:pPr>
            <w:r>
              <w:rPr>
                <w:sz w:val="16"/>
                <w:szCs w:val="16"/>
              </w:rPr>
              <w:t>0.43</w:t>
            </w:r>
          </w:p>
        </w:tc>
        <w:tc>
          <w:tcPr>
            <w:tcW w:w="1200" w:type="dxa"/>
            <w:tcBorders>
              <w:bottom w:val="single" w:sz="8" w:space="0" w:color="000000"/>
              <w:right w:val="single" w:sz="8" w:space="0" w:color="000000"/>
            </w:tcBorders>
            <w:tcMar>
              <w:top w:w="100" w:type="dxa"/>
              <w:left w:w="100" w:type="dxa"/>
              <w:bottom w:w="100" w:type="dxa"/>
              <w:right w:w="100" w:type="dxa"/>
            </w:tcMar>
          </w:tcPr>
          <w:p w14:paraId="67119773" w14:textId="77777777" w:rsidR="00672206" w:rsidRDefault="00A0103E">
            <w:pPr>
              <w:rPr>
                <w:sz w:val="16"/>
                <w:szCs w:val="16"/>
              </w:rPr>
            </w:pPr>
            <w:r>
              <w:rPr>
                <w:sz w:val="16"/>
                <w:szCs w:val="16"/>
              </w:rPr>
              <w:t>0.80</w:t>
            </w:r>
          </w:p>
        </w:tc>
      </w:tr>
      <w:tr w:rsidR="00672206" w14:paraId="6711977B" w14:textId="77777777">
        <w:trPr>
          <w:trHeight w:val="965"/>
        </w:trPr>
        <w:tc>
          <w:tcPr>
            <w:tcW w:w="13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119775" w14:textId="77777777" w:rsidR="00672206" w:rsidRDefault="00A0103E">
            <w:pPr>
              <w:rPr>
                <w:sz w:val="16"/>
                <w:szCs w:val="16"/>
              </w:rPr>
            </w:pPr>
            <w:r>
              <w:rPr>
                <w:sz w:val="16"/>
                <w:szCs w:val="16"/>
              </w:rPr>
              <w:t>INLA (all species; n = 27)</w:t>
            </w:r>
          </w:p>
        </w:tc>
        <w:tc>
          <w:tcPr>
            <w:tcW w:w="1740" w:type="dxa"/>
            <w:tcBorders>
              <w:bottom w:val="single" w:sz="8" w:space="0" w:color="000000"/>
              <w:right w:val="single" w:sz="8" w:space="0" w:color="000000"/>
            </w:tcBorders>
            <w:tcMar>
              <w:top w:w="100" w:type="dxa"/>
              <w:left w:w="100" w:type="dxa"/>
              <w:bottom w:w="100" w:type="dxa"/>
              <w:right w:w="100" w:type="dxa"/>
            </w:tcMar>
          </w:tcPr>
          <w:p w14:paraId="67119776" w14:textId="77777777" w:rsidR="00672206" w:rsidRDefault="00A0103E">
            <w:pPr>
              <w:rPr>
                <w:sz w:val="16"/>
                <w:szCs w:val="16"/>
              </w:rPr>
            </w:pPr>
            <w:r>
              <w:rPr>
                <w:sz w:val="16"/>
                <w:szCs w:val="16"/>
              </w:rPr>
              <w:t>849</w:t>
            </w:r>
          </w:p>
        </w:tc>
        <w:tc>
          <w:tcPr>
            <w:tcW w:w="930" w:type="dxa"/>
            <w:tcBorders>
              <w:bottom w:val="single" w:sz="8" w:space="0" w:color="000000"/>
              <w:right w:val="single" w:sz="8" w:space="0" w:color="000000"/>
            </w:tcBorders>
            <w:tcMar>
              <w:top w:w="100" w:type="dxa"/>
              <w:left w:w="100" w:type="dxa"/>
              <w:bottom w:w="100" w:type="dxa"/>
              <w:right w:w="100" w:type="dxa"/>
            </w:tcMar>
          </w:tcPr>
          <w:p w14:paraId="67119777" w14:textId="77777777" w:rsidR="00672206" w:rsidRDefault="00A0103E">
            <w:pPr>
              <w:rPr>
                <w:sz w:val="16"/>
                <w:szCs w:val="16"/>
              </w:rPr>
            </w:pPr>
            <w:r>
              <w:rPr>
                <w:sz w:val="16"/>
                <w:szCs w:val="16"/>
              </w:rPr>
              <w:t>9 (1-29)</w:t>
            </w:r>
          </w:p>
        </w:tc>
        <w:tc>
          <w:tcPr>
            <w:tcW w:w="1020" w:type="dxa"/>
            <w:tcBorders>
              <w:bottom w:val="single" w:sz="8" w:space="0" w:color="000000"/>
              <w:right w:val="single" w:sz="8" w:space="0" w:color="000000"/>
            </w:tcBorders>
            <w:tcMar>
              <w:top w:w="100" w:type="dxa"/>
              <w:left w:w="100" w:type="dxa"/>
              <w:bottom w:w="100" w:type="dxa"/>
              <w:right w:w="100" w:type="dxa"/>
            </w:tcMar>
          </w:tcPr>
          <w:p w14:paraId="67119778" w14:textId="77777777" w:rsidR="00672206" w:rsidRDefault="00A0103E">
            <w:pPr>
              <w:rPr>
                <w:sz w:val="16"/>
                <w:szCs w:val="16"/>
              </w:rPr>
            </w:pPr>
            <w:r>
              <w:rPr>
                <w:sz w:val="16"/>
                <w:szCs w:val="16"/>
              </w:rPr>
              <w:t>2.34</w:t>
            </w:r>
          </w:p>
        </w:tc>
        <w:tc>
          <w:tcPr>
            <w:tcW w:w="750" w:type="dxa"/>
            <w:tcBorders>
              <w:bottom w:val="single" w:sz="8" w:space="0" w:color="000000"/>
              <w:right w:val="single" w:sz="8" w:space="0" w:color="000000"/>
            </w:tcBorders>
            <w:tcMar>
              <w:top w:w="100" w:type="dxa"/>
              <w:left w:w="100" w:type="dxa"/>
              <w:bottom w:w="100" w:type="dxa"/>
              <w:right w:w="100" w:type="dxa"/>
            </w:tcMar>
          </w:tcPr>
          <w:p w14:paraId="67119779" w14:textId="77777777" w:rsidR="00672206" w:rsidRDefault="00A0103E">
            <w:pPr>
              <w:rPr>
                <w:sz w:val="16"/>
                <w:szCs w:val="16"/>
              </w:rPr>
            </w:pPr>
            <w:r>
              <w:rPr>
                <w:sz w:val="16"/>
                <w:szCs w:val="16"/>
              </w:rPr>
              <w:t>0.38</w:t>
            </w:r>
          </w:p>
        </w:tc>
        <w:tc>
          <w:tcPr>
            <w:tcW w:w="1200" w:type="dxa"/>
            <w:tcBorders>
              <w:bottom w:val="single" w:sz="8" w:space="0" w:color="000000"/>
              <w:right w:val="single" w:sz="8" w:space="0" w:color="000000"/>
            </w:tcBorders>
            <w:tcMar>
              <w:top w:w="100" w:type="dxa"/>
              <w:left w:w="100" w:type="dxa"/>
              <w:bottom w:w="100" w:type="dxa"/>
              <w:right w:w="100" w:type="dxa"/>
            </w:tcMar>
          </w:tcPr>
          <w:p w14:paraId="6711977A" w14:textId="77777777" w:rsidR="00672206" w:rsidRDefault="00A0103E">
            <w:pPr>
              <w:rPr>
                <w:sz w:val="16"/>
                <w:szCs w:val="16"/>
              </w:rPr>
            </w:pPr>
            <w:r>
              <w:rPr>
                <w:sz w:val="16"/>
                <w:szCs w:val="16"/>
              </w:rPr>
              <w:t>0.82</w:t>
            </w:r>
          </w:p>
        </w:tc>
      </w:tr>
    </w:tbl>
    <w:p w14:paraId="6711977C" w14:textId="77777777" w:rsidR="00672206" w:rsidRDefault="00A0103E">
      <w:pPr>
        <w:spacing w:before="240" w:after="240"/>
        <w:rPr>
          <w:b/>
          <w:sz w:val="16"/>
          <w:szCs w:val="16"/>
        </w:rPr>
      </w:pPr>
      <w:r>
        <w:rPr>
          <w:b/>
          <w:sz w:val="16"/>
          <w:szCs w:val="16"/>
        </w:rPr>
        <w:t xml:space="preserve"> </w:t>
      </w:r>
    </w:p>
    <w:p w14:paraId="6711977D" w14:textId="77777777" w:rsidR="00672206" w:rsidRDefault="00A0103E">
      <w:pPr>
        <w:spacing w:before="240" w:after="240"/>
        <w:rPr>
          <w:b/>
          <w:sz w:val="16"/>
          <w:szCs w:val="16"/>
        </w:rPr>
      </w:pPr>
      <w:r>
        <w:rPr>
          <w:b/>
          <w:sz w:val="16"/>
          <w:szCs w:val="16"/>
        </w:rPr>
        <w:t xml:space="preserve"> </w:t>
      </w:r>
    </w:p>
    <w:p w14:paraId="6711977E" w14:textId="77777777" w:rsidR="00672206" w:rsidRDefault="00672206">
      <w:pPr>
        <w:spacing w:before="240" w:after="240"/>
        <w:rPr>
          <w:b/>
          <w:sz w:val="16"/>
          <w:szCs w:val="16"/>
        </w:rPr>
      </w:pPr>
    </w:p>
    <w:p w14:paraId="6711977F" w14:textId="77777777" w:rsidR="00672206" w:rsidRDefault="00672206"/>
    <w:sectPr w:rsidR="00672206">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Gretchen Lescord" w:date="2022-03-01T13:28:00Z" w:initials="">
    <w:p w14:paraId="67119784" w14:textId="77777777" w:rsidR="00672206" w:rsidRDefault="00A0103E">
      <w:pPr>
        <w:widowControl w:val="0"/>
        <w:pBdr>
          <w:top w:val="nil"/>
          <w:left w:val="nil"/>
          <w:bottom w:val="nil"/>
          <w:right w:val="nil"/>
          <w:between w:val="nil"/>
        </w:pBdr>
        <w:spacing w:line="240" w:lineRule="auto"/>
        <w:rPr>
          <w:color w:val="000000"/>
        </w:rPr>
      </w:pPr>
      <w:r>
        <w:rPr>
          <w:color w:val="000000"/>
        </w:rPr>
        <w:t>"Graphic for Table of Contents (TOC)/Abstract Art. A graphic for the Table of Contents (TOC) must be supplied with each Letter, Brief Review and Global Perspective. This graphic, in conjunction with the manuscript title, should give the reader a summary of</w:t>
      </w:r>
      <w:r>
        <w:rPr>
          <w:color w:val="000000"/>
        </w:rPr>
        <w:t xml:space="preserve"> the research described in the paper. It should be simple and relatively free of text and technical characters, and make use of color for visual impact. Abstract art may include a photograph of a field site or a schematic portraying the central findings of</w:t>
      </w:r>
      <w:r>
        <w:rPr>
          <w:color w:val="000000"/>
        </w:rPr>
        <w:t xml:space="preserve"> the paper. The TOC graphic is published in the Abstract of the manuscript. It is also used in other situation in which a representative graphic is needed (e.g. social media). Avoid using figures of data that are already in the manuscript. Please consult a</w:t>
      </w:r>
      <w:r>
        <w:rPr>
          <w:color w:val="000000"/>
        </w:rPr>
        <w:t xml:space="preserve"> recent issue of the journal for examples. Guidelines for TOC/Abstract Art specifications are also available. Please also see Appendix 3 for a list of approved graphics programs that have acceptable copyright agreements in place for the commercial use of g</w:t>
      </w:r>
      <w:r>
        <w:rPr>
          <w:color w:val="000000"/>
        </w:rPr>
        <w:t>raphics drawn by the author.</w:t>
      </w:r>
    </w:p>
    <w:p w14:paraId="67119785" w14:textId="77777777" w:rsidR="00672206" w:rsidRDefault="00672206">
      <w:pPr>
        <w:widowControl w:val="0"/>
        <w:pBdr>
          <w:top w:val="nil"/>
          <w:left w:val="nil"/>
          <w:bottom w:val="nil"/>
          <w:right w:val="nil"/>
          <w:between w:val="nil"/>
        </w:pBdr>
        <w:spacing w:line="240" w:lineRule="auto"/>
        <w:rPr>
          <w:color w:val="000000"/>
        </w:rPr>
      </w:pPr>
    </w:p>
    <w:p w14:paraId="67119786" w14:textId="77777777" w:rsidR="00672206" w:rsidRDefault="00A0103E">
      <w:pPr>
        <w:widowControl w:val="0"/>
        <w:pBdr>
          <w:top w:val="nil"/>
          <w:left w:val="nil"/>
          <w:bottom w:val="nil"/>
          <w:right w:val="nil"/>
          <w:between w:val="nil"/>
        </w:pBdr>
        <w:spacing w:line="240" w:lineRule="auto"/>
        <w:rPr>
          <w:color w:val="000000"/>
        </w:rPr>
      </w:pPr>
      <w:r>
        <w:rPr>
          <w:color w:val="000000"/>
        </w:rPr>
        <w:t>All portions of the TOC graphic must have been created by the authors of the paper. Material not actually created by the authors cannot appear in TOC graphics even if the copyright owner of the material does not want credit.</w:t>
      </w:r>
    </w:p>
    <w:p w14:paraId="67119787" w14:textId="77777777" w:rsidR="00672206" w:rsidRDefault="00672206">
      <w:pPr>
        <w:widowControl w:val="0"/>
        <w:pBdr>
          <w:top w:val="nil"/>
          <w:left w:val="nil"/>
          <w:bottom w:val="nil"/>
          <w:right w:val="nil"/>
          <w:between w:val="nil"/>
        </w:pBdr>
        <w:spacing w:line="240" w:lineRule="auto"/>
        <w:rPr>
          <w:color w:val="000000"/>
        </w:rPr>
      </w:pPr>
    </w:p>
    <w:p w14:paraId="67119788" w14:textId="77777777" w:rsidR="00672206" w:rsidRDefault="00A0103E">
      <w:pPr>
        <w:widowControl w:val="0"/>
        <w:pBdr>
          <w:top w:val="nil"/>
          <w:left w:val="nil"/>
          <w:bottom w:val="nil"/>
          <w:right w:val="nil"/>
          <w:between w:val="nil"/>
        </w:pBdr>
        <w:spacing w:line="240" w:lineRule="auto"/>
        <w:rPr>
          <w:color w:val="000000"/>
        </w:rPr>
      </w:pPr>
      <w:r>
        <w:rPr>
          <w:color w:val="000000"/>
        </w:rPr>
        <w:t>Size requirement = 240-point width by 135-point height (3.25” x 1.75”; approx. 8.25 cm by 4.45 cm)</w:t>
      </w:r>
    </w:p>
    <w:p w14:paraId="67119789" w14:textId="77777777" w:rsidR="00672206" w:rsidRDefault="00672206">
      <w:pPr>
        <w:widowControl w:val="0"/>
        <w:pBdr>
          <w:top w:val="nil"/>
          <w:left w:val="nil"/>
          <w:bottom w:val="nil"/>
          <w:right w:val="nil"/>
          <w:between w:val="nil"/>
        </w:pBdr>
        <w:spacing w:line="240" w:lineRule="auto"/>
        <w:rPr>
          <w:color w:val="000000"/>
        </w:rPr>
      </w:pPr>
    </w:p>
    <w:p w14:paraId="6711978A" w14:textId="77777777" w:rsidR="00672206" w:rsidRDefault="00A0103E">
      <w:pPr>
        <w:widowControl w:val="0"/>
        <w:pBdr>
          <w:top w:val="nil"/>
          <w:left w:val="nil"/>
          <w:bottom w:val="nil"/>
          <w:right w:val="nil"/>
          <w:between w:val="nil"/>
        </w:pBdr>
        <w:spacing w:line="240" w:lineRule="auto"/>
        <w:rPr>
          <w:color w:val="000000"/>
        </w:rPr>
      </w:pPr>
      <w:r>
        <w:rPr>
          <w:color w:val="000000"/>
        </w:rPr>
        <w:t>Additional specifications:</w:t>
      </w:r>
    </w:p>
    <w:p w14:paraId="6711978B" w14:textId="77777777" w:rsidR="00672206" w:rsidRDefault="00672206">
      <w:pPr>
        <w:widowControl w:val="0"/>
        <w:pBdr>
          <w:top w:val="nil"/>
          <w:left w:val="nil"/>
          <w:bottom w:val="nil"/>
          <w:right w:val="nil"/>
          <w:between w:val="nil"/>
        </w:pBdr>
        <w:spacing w:line="240" w:lineRule="auto"/>
        <w:rPr>
          <w:color w:val="000000"/>
        </w:rPr>
      </w:pPr>
    </w:p>
    <w:p w14:paraId="6711978C" w14:textId="77777777" w:rsidR="00672206" w:rsidRDefault="00A0103E">
      <w:pPr>
        <w:widowControl w:val="0"/>
        <w:pBdr>
          <w:top w:val="nil"/>
          <w:left w:val="nil"/>
          <w:bottom w:val="nil"/>
          <w:right w:val="nil"/>
          <w:between w:val="nil"/>
        </w:pBdr>
        <w:spacing w:line="240" w:lineRule="auto"/>
        <w:rPr>
          <w:color w:val="000000"/>
        </w:rPr>
      </w:pPr>
      <w:r>
        <w:rPr>
          <w:color w:val="000000"/>
        </w:rPr>
        <w:t>Images must be original (not previously published) and created by one of the authors of the paper.</w:t>
      </w:r>
    </w:p>
    <w:p w14:paraId="6711978D" w14:textId="77777777" w:rsidR="00672206" w:rsidRDefault="00A0103E">
      <w:pPr>
        <w:widowControl w:val="0"/>
        <w:pBdr>
          <w:top w:val="nil"/>
          <w:left w:val="nil"/>
          <w:bottom w:val="nil"/>
          <w:right w:val="nil"/>
          <w:between w:val="nil"/>
        </w:pBdr>
        <w:spacing w:line="240" w:lineRule="auto"/>
        <w:rPr>
          <w:color w:val="000000"/>
        </w:rPr>
      </w:pPr>
      <w:r>
        <w:rPr>
          <w:color w:val="000000"/>
        </w:rPr>
        <w:t>No copyright, credit, permiss</w:t>
      </w:r>
      <w:r>
        <w:rPr>
          <w:color w:val="000000"/>
        </w:rPr>
        <w:t>ion, or attribution statements are allowed.</w:t>
      </w:r>
    </w:p>
    <w:p w14:paraId="6711978E" w14:textId="77777777" w:rsidR="00672206" w:rsidRDefault="00A0103E">
      <w:pPr>
        <w:widowControl w:val="0"/>
        <w:pBdr>
          <w:top w:val="nil"/>
          <w:left w:val="nil"/>
          <w:bottom w:val="nil"/>
          <w:right w:val="nil"/>
          <w:between w:val="nil"/>
        </w:pBdr>
        <w:spacing w:line="240" w:lineRule="auto"/>
        <w:rPr>
          <w:color w:val="000000"/>
        </w:rPr>
      </w:pPr>
      <w:r>
        <w:rPr>
          <w:color w:val="000000"/>
        </w:rPr>
        <w:t>No captions or legends are permitted.</w:t>
      </w:r>
    </w:p>
    <w:p w14:paraId="6711978F" w14:textId="77777777" w:rsidR="00672206" w:rsidRDefault="00A0103E">
      <w:pPr>
        <w:widowControl w:val="0"/>
        <w:pBdr>
          <w:top w:val="nil"/>
          <w:left w:val="nil"/>
          <w:bottom w:val="nil"/>
          <w:right w:val="nil"/>
          <w:between w:val="nil"/>
        </w:pBdr>
        <w:spacing w:line="240" w:lineRule="auto"/>
        <w:rPr>
          <w:color w:val="000000"/>
        </w:rPr>
      </w:pPr>
      <w:r>
        <w:rPr>
          <w:color w:val="000000"/>
        </w:rPr>
        <w:t>Photographs may not show any identifiable individuals unless a model release is provided for ALL identifiable individuals. Any photographs must have been taken by an author o</w:t>
      </w:r>
      <w:r>
        <w:rPr>
          <w:color w:val="000000"/>
        </w:rPr>
        <w:t>f the paper.</w:t>
      </w:r>
    </w:p>
    <w:p w14:paraId="67119790" w14:textId="77777777" w:rsidR="00672206" w:rsidRDefault="00A0103E">
      <w:pPr>
        <w:widowControl w:val="0"/>
        <w:pBdr>
          <w:top w:val="nil"/>
          <w:left w:val="nil"/>
          <w:bottom w:val="nil"/>
          <w:right w:val="nil"/>
          <w:between w:val="nil"/>
        </w:pBdr>
        <w:spacing w:line="240" w:lineRule="auto"/>
        <w:rPr>
          <w:color w:val="000000"/>
        </w:rPr>
      </w:pPr>
      <w:r>
        <w:rPr>
          <w:color w:val="000000"/>
        </w:rPr>
        <w:t xml:space="preserve">No copyrighted, public domain, Creative Commons license, ClipArt, or stock photo material may be used. </w:t>
      </w:r>
    </w:p>
    <w:p w14:paraId="67119791" w14:textId="77777777" w:rsidR="00672206" w:rsidRDefault="00A0103E">
      <w:pPr>
        <w:widowControl w:val="0"/>
        <w:pBdr>
          <w:top w:val="nil"/>
          <w:left w:val="nil"/>
          <w:bottom w:val="nil"/>
          <w:right w:val="nil"/>
          <w:between w:val="nil"/>
        </w:pBdr>
        <w:spacing w:line="240" w:lineRule="auto"/>
        <w:rPr>
          <w:color w:val="000000"/>
        </w:rPr>
      </w:pPr>
      <w:r>
        <w:rPr>
          <w:color w:val="000000"/>
        </w:rPr>
        <w:t>No postage stamps, currency, or trademarked items (company or institutional logos, images, and products) may appear in the graphic.</w:t>
      </w:r>
    </w:p>
    <w:p w14:paraId="67119792" w14:textId="77777777" w:rsidR="00672206" w:rsidRDefault="00A0103E">
      <w:pPr>
        <w:widowControl w:val="0"/>
        <w:pBdr>
          <w:top w:val="nil"/>
          <w:left w:val="nil"/>
          <w:bottom w:val="nil"/>
          <w:right w:val="nil"/>
          <w:between w:val="nil"/>
        </w:pBdr>
        <w:spacing w:line="240" w:lineRule="auto"/>
        <w:rPr>
          <w:color w:val="000000"/>
        </w:rPr>
      </w:pPr>
      <w:r>
        <w:rPr>
          <w:color w:val="000000"/>
        </w:rPr>
        <w:t>No maps</w:t>
      </w:r>
    </w:p>
  </w:comment>
  <w:comment w:id="16" w:author="Brian Kielstra" w:date="2022-10-14T00:33:00Z" w:initials="">
    <w:p w14:paraId="67119793" w14:textId="77777777" w:rsidR="00672206" w:rsidRDefault="00A0103E">
      <w:pPr>
        <w:widowControl w:val="0"/>
        <w:pBdr>
          <w:top w:val="nil"/>
          <w:left w:val="nil"/>
          <w:bottom w:val="nil"/>
          <w:right w:val="nil"/>
          <w:between w:val="nil"/>
        </w:pBdr>
        <w:spacing w:line="240" w:lineRule="auto"/>
        <w:rPr>
          <w:color w:val="000000"/>
        </w:rPr>
      </w:pPr>
      <w:r>
        <w:rPr>
          <w:color w:val="000000"/>
        </w:rPr>
        <w:t>Add some Lescord/Johnson/Gandhi papers</w:t>
      </w:r>
    </w:p>
  </w:comment>
  <w:comment w:id="36" w:author="Smenderovac, Emily" w:date="2023-08-21T10:44:00Z" w:initials="SE">
    <w:p w14:paraId="70EDA597" w14:textId="77777777" w:rsidR="006173B1" w:rsidRDefault="006173B1" w:rsidP="004E7442">
      <w:pPr>
        <w:pStyle w:val="CommentText"/>
      </w:pPr>
      <w:r>
        <w:rPr>
          <w:rStyle w:val="CommentReference"/>
        </w:rPr>
        <w:annotationRef/>
      </w:r>
      <w:r>
        <w:rPr>
          <w:lang w:val="en-CA"/>
        </w:rPr>
        <w:t>How common is this term used in reference to how it is applied to lakes for fisheries studies?</w:t>
      </w:r>
    </w:p>
  </w:comment>
  <w:comment w:id="39" w:author="Smenderovac, Emily" w:date="2023-08-21T10:40:00Z" w:initials="SE">
    <w:p w14:paraId="26DED4D9" w14:textId="4B183E29" w:rsidR="001B4624" w:rsidRDefault="001B4624" w:rsidP="00154EB9">
      <w:pPr>
        <w:pStyle w:val="CommentText"/>
      </w:pPr>
      <w:r>
        <w:rPr>
          <w:rStyle w:val="CommentReference"/>
        </w:rPr>
        <w:annotationRef/>
      </w:r>
      <w:r>
        <w:rPr>
          <w:lang w:val="en-CA"/>
        </w:rPr>
        <w:t xml:space="preserve">I think we have to specify Bayesian here- if a regular mixed effects model could work just as well, why wouldn't we use that. </w:t>
      </w:r>
    </w:p>
  </w:comment>
  <w:comment w:id="42" w:author="Gretchen Lescord" w:date="2022-03-03T14:57:00Z" w:initials="">
    <w:p w14:paraId="67119794" w14:textId="02BAEE03" w:rsidR="00672206" w:rsidRDefault="00A0103E">
      <w:pPr>
        <w:widowControl w:val="0"/>
        <w:pBdr>
          <w:top w:val="nil"/>
          <w:left w:val="nil"/>
          <w:bottom w:val="nil"/>
          <w:right w:val="nil"/>
          <w:between w:val="nil"/>
        </w:pBdr>
        <w:spacing w:line="240" w:lineRule="auto"/>
        <w:rPr>
          <w:color w:val="000000"/>
        </w:rPr>
      </w:pPr>
      <w:r>
        <w:rPr>
          <w:color w:val="000000"/>
        </w:rPr>
        <w:t>I think these</w:t>
      </w:r>
      <w:r>
        <w:rPr>
          <w:color w:val="000000"/>
        </w:rPr>
        <w:t xml:space="preserve"> should be briefly described here, in the context of their rigor. If I remember correctly, the ML model takes a lot longer than the INLA model, and you found it's not necessary for accurate results? We should set the stage for that conclusion here.</w:t>
      </w:r>
    </w:p>
  </w:comment>
  <w:comment w:id="43" w:author="Brian Kielstra" w:date="2022-04-08T20:22:00Z" w:initials="">
    <w:p w14:paraId="67119795" w14:textId="77777777" w:rsidR="00672206" w:rsidRDefault="00A0103E">
      <w:pPr>
        <w:widowControl w:val="0"/>
        <w:pBdr>
          <w:top w:val="nil"/>
          <w:left w:val="nil"/>
          <w:bottom w:val="nil"/>
          <w:right w:val="nil"/>
          <w:between w:val="nil"/>
        </w:pBdr>
        <w:spacing w:line="240" w:lineRule="auto"/>
        <w:rPr>
          <w:color w:val="000000"/>
        </w:rPr>
      </w:pPr>
      <w:r>
        <w:rPr>
          <w:color w:val="000000"/>
        </w:rPr>
        <w:t>Psh, as</w:t>
      </w:r>
      <w:r>
        <w:rPr>
          <w:color w:val="000000"/>
        </w:rPr>
        <w:t xml:space="preserve"> if I just wrote the same thing above and didn't see this comment before. Great minds think alike?</w:t>
      </w:r>
    </w:p>
  </w:comment>
  <w:comment w:id="53" w:author="Brian Kielstra" w:date="2022-01-24T18:18:00Z" w:initials="">
    <w:p w14:paraId="67119796" w14:textId="77777777" w:rsidR="00672206" w:rsidRDefault="00A0103E">
      <w:pPr>
        <w:widowControl w:val="0"/>
        <w:pBdr>
          <w:top w:val="nil"/>
          <w:left w:val="nil"/>
          <w:bottom w:val="nil"/>
          <w:right w:val="nil"/>
          <w:between w:val="nil"/>
        </w:pBdr>
        <w:spacing w:line="240" w:lineRule="auto"/>
        <w:rPr>
          <w:color w:val="000000"/>
        </w:rPr>
      </w:pPr>
      <w:r>
        <w:rPr>
          <w:color w:val="000000"/>
        </w:rPr>
        <w:t>Is this the right word?</w:t>
      </w:r>
    </w:p>
  </w:comment>
  <w:comment w:id="59" w:author="Brian Kielstra" w:date="2021-12-02T21:30:00Z" w:initials="">
    <w:p w14:paraId="67119797" w14:textId="77777777" w:rsidR="00672206" w:rsidRDefault="00A0103E">
      <w:pPr>
        <w:widowControl w:val="0"/>
        <w:pBdr>
          <w:top w:val="nil"/>
          <w:left w:val="nil"/>
          <w:bottom w:val="nil"/>
          <w:right w:val="nil"/>
          <w:between w:val="nil"/>
        </w:pBdr>
        <w:spacing w:line="240" w:lineRule="auto"/>
        <w:rPr>
          <w:color w:val="000000"/>
        </w:rPr>
      </w:pPr>
      <w:r>
        <w:rPr>
          <w:color w:val="000000"/>
        </w:rPr>
        <w:t>cite Gandhi, Lescord, Johnson, and others.</w:t>
      </w:r>
    </w:p>
  </w:comment>
  <w:comment w:id="100" w:author="Smenderovac, Emily" w:date="2023-08-22T12:30:00Z" w:initials="SE">
    <w:p w14:paraId="1A04D67A" w14:textId="77777777" w:rsidR="001956CC" w:rsidRDefault="001956CC" w:rsidP="002E00BC">
      <w:pPr>
        <w:pStyle w:val="CommentText"/>
      </w:pPr>
      <w:r>
        <w:rPr>
          <w:rStyle w:val="CommentReference"/>
        </w:rPr>
        <w:annotationRef/>
      </w:r>
      <w:r>
        <w:rPr>
          <w:lang w:val="en-CA"/>
        </w:rPr>
        <w:t>Include information on HOW these predictions were generated (functions)</w:t>
      </w:r>
    </w:p>
  </w:comment>
  <w:comment w:id="102" w:author="Brian Kielstra" w:date="2022-01-24T18:20:00Z" w:initials="">
    <w:p w14:paraId="67119798" w14:textId="4EF4FB64" w:rsidR="00672206" w:rsidRDefault="00A0103E">
      <w:pPr>
        <w:widowControl w:val="0"/>
        <w:pBdr>
          <w:top w:val="nil"/>
          <w:left w:val="nil"/>
          <w:bottom w:val="nil"/>
          <w:right w:val="nil"/>
          <w:between w:val="nil"/>
        </w:pBdr>
        <w:spacing w:line="240" w:lineRule="auto"/>
        <w:rPr>
          <w:color w:val="000000"/>
        </w:rPr>
      </w:pPr>
      <w:r>
        <w:rPr>
          <w:color w:val="000000"/>
        </w:rPr>
        <w:t>Look up zuur for best specification, these are always easy to read</w:t>
      </w:r>
    </w:p>
  </w:comment>
  <w:comment w:id="115" w:author="Gretchen Lescord" w:date="2022-03-03T14:33:00Z" w:initials="">
    <w:p w14:paraId="67119799" w14:textId="77777777" w:rsidR="00672206" w:rsidRDefault="00A0103E">
      <w:pPr>
        <w:widowControl w:val="0"/>
        <w:pBdr>
          <w:top w:val="nil"/>
          <w:left w:val="nil"/>
          <w:bottom w:val="nil"/>
          <w:right w:val="nil"/>
          <w:between w:val="nil"/>
        </w:pBdr>
        <w:spacing w:line="240" w:lineRule="auto"/>
        <w:rPr>
          <w:color w:val="000000"/>
        </w:rPr>
      </w:pPr>
      <w:r>
        <w:rPr>
          <w:color w:val="000000"/>
        </w:rPr>
        <w:t>Can we also compare the findings to population means (un-adjusted)? I'm curious to see if the As measures align well with unaltered means, given the often flat line in As-RWT relationships</w:t>
      </w:r>
      <w:r>
        <w:rPr>
          <w:color w:val="000000"/>
        </w:rPr>
        <w:t>. If they do, it's another argument in favor of always length adjusting, imo.</w:t>
      </w:r>
    </w:p>
  </w:comment>
  <w:comment w:id="116" w:author="Brian Kielstra" w:date="2022-03-07T01:23:00Z" w:initials="">
    <w:p w14:paraId="6711979A" w14:textId="77777777" w:rsidR="00672206" w:rsidRDefault="00A0103E">
      <w:pPr>
        <w:widowControl w:val="0"/>
        <w:pBdr>
          <w:top w:val="nil"/>
          <w:left w:val="nil"/>
          <w:bottom w:val="nil"/>
          <w:right w:val="nil"/>
          <w:between w:val="nil"/>
        </w:pBdr>
        <w:spacing w:line="240" w:lineRule="auto"/>
        <w:rPr>
          <w:color w:val="000000"/>
        </w:rPr>
      </w:pPr>
      <w:r>
        <w:rPr>
          <w:color w:val="000000"/>
        </w:rPr>
        <w:t>@glescord@laurentian.ca , do you mean to compare the 1000 g predictions with the unaltered lake means? Or some other comparison?</w:t>
      </w:r>
    </w:p>
  </w:comment>
  <w:comment w:id="117" w:author="Gretchen Lescord" w:date="2022-03-07T01:52:00Z" w:initials="">
    <w:p w14:paraId="6711979B" w14:textId="77777777" w:rsidR="00672206" w:rsidRDefault="00A0103E">
      <w:pPr>
        <w:widowControl w:val="0"/>
        <w:pBdr>
          <w:top w:val="nil"/>
          <w:left w:val="nil"/>
          <w:bottom w:val="nil"/>
          <w:right w:val="nil"/>
          <w:between w:val="nil"/>
        </w:pBdr>
        <w:spacing w:line="240" w:lineRule="auto"/>
        <w:rPr>
          <w:color w:val="000000"/>
        </w:rPr>
      </w:pPr>
      <w:r>
        <w:rPr>
          <w:color w:val="000000"/>
        </w:rPr>
        <w:t xml:space="preserve">Yes, to the straight arithmetic mean for a given </w:t>
      </w:r>
      <w:r>
        <w:rPr>
          <w:color w:val="000000"/>
        </w:rPr>
        <w:t>population. Tom and I often assume that size-adjing would be comparable to the mean if the size metrics wasn't strongly related to the contaminant level with a population. Forgive me if you've already done that and I missed it.</w:t>
      </w:r>
    </w:p>
  </w:comment>
  <w:comment w:id="119" w:author="Gretchen Lescord" w:date="2022-03-03T14:33:00Z" w:initials="">
    <w:p w14:paraId="6711979C" w14:textId="77777777" w:rsidR="00672206" w:rsidRDefault="00A0103E">
      <w:pPr>
        <w:widowControl w:val="0"/>
        <w:pBdr>
          <w:top w:val="nil"/>
          <w:left w:val="nil"/>
          <w:bottom w:val="nil"/>
          <w:right w:val="nil"/>
          <w:between w:val="nil"/>
        </w:pBdr>
        <w:spacing w:line="240" w:lineRule="auto"/>
        <w:rPr>
          <w:color w:val="000000"/>
        </w:rPr>
      </w:pPr>
      <w:r>
        <w:rPr>
          <w:color w:val="000000"/>
        </w:rPr>
        <w:t>Maybe some comments on general As-RWT and Hg-RWT relationships? Would a general scatter plot showing the differences in trends be helpful?</w:t>
      </w:r>
    </w:p>
  </w:comment>
  <w:comment w:id="121" w:author="Gretchen Lescord" w:date="2022-03-03T14:44:00Z" w:initials="">
    <w:p w14:paraId="6711979D" w14:textId="77777777" w:rsidR="00672206" w:rsidRDefault="00A0103E">
      <w:pPr>
        <w:widowControl w:val="0"/>
        <w:pBdr>
          <w:top w:val="nil"/>
          <w:left w:val="nil"/>
          <w:bottom w:val="nil"/>
          <w:right w:val="nil"/>
          <w:between w:val="nil"/>
        </w:pBdr>
        <w:spacing w:line="240" w:lineRule="auto"/>
        <w:rPr>
          <w:color w:val="000000"/>
        </w:rPr>
      </w:pPr>
      <w:r>
        <w:rPr>
          <w:color w:val="000000"/>
        </w:rPr>
        <w:t>And this is generous! I would never run an Hg SER with only 4 fish in it! I think we usually use 7-10 as a cut-off, but we may have pushed it to 5 in Calvin's original approach because As data are so limited by population.</w:t>
      </w:r>
    </w:p>
  </w:comment>
  <w:comment w:id="123" w:author="Smenderovac, Emily" w:date="2023-08-22T12:05:00Z" w:initials="SE">
    <w:p w14:paraId="52AADBC9" w14:textId="77777777" w:rsidR="00C75A2C" w:rsidRDefault="00C75A2C" w:rsidP="003176FC">
      <w:pPr>
        <w:pStyle w:val="CommentText"/>
      </w:pPr>
      <w:r>
        <w:rPr>
          <w:rStyle w:val="CommentReference"/>
        </w:rPr>
        <w:annotationRef/>
      </w:r>
      <w:r>
        <w:rPr>
          <w:lang w:val="en-CA"/>
        </w:rPr>
        <w:t xml:space="preserve">Wait - I think this part needs more description in the methods, this part is not described. </w:t>
      </w:r>
    </w:p>
  </w:comment>
  <w:comment w:id="131" w:author="Gretchen Lescord" w:date="2022-03-03T14:45:00Z" w:initials="">
    <w:p w14:paraId="6711979E" w14:textId="707ABF0B" w:rsidR="00672206" w:rsidRDefault="00A0103E">
      <w:pPr>
        <w:widowControl w:val="0"/>
        <w:pBdr>
          <w:top w:val="nil"/>
          <w:left w:val="nil"/>
          <w:bottom w:val="nil"/>
          <w:right w:val="nil"/>
          <w:between w:val="nil"/>
        </w:pBdr>
        <w:spacing w:line="240" w:lineRule="auto"/>
        <w:rPr>
          <w:color w:val="000000"/>
        </w:rPr>
      </w:pPr>
      <w:r>
        <w:rPr>
          <w:color w:val="000000"/>
        </w:rPr>
        <w:t>I find the font size challenging to read throughout the figures.</w:t>
      </w:r>
    </w:p>
  </w:comment>
  <w:comment w:id="132" w:author="Smenderovac, Emily" w:date="2023-08-22T12:06:00Z" w:initials="SE">
    <w:p w14:paraId="580A96CF" w14:textId="77777777" w:rsidR="004A0C05" w:rsidRDefault="004A0C05" w:rsidP="0026421F">
      <w:pPr>
        <w:pStyle w:val="CommentText"/>
      </w:pPr>
      <w:r>
        <w:rPr>
          <w:rStyle w:val="CommentReference"/>
        </w:rPr>
        <w:annotationRef/>
      </w:r>
      <w:r>
        <w:rPr>
          <w:lang w:val="en-CA"/>
        </w:rPr>
        <w:t>I'm not really getting it either - are those the overall R2? And the histograms are overlayed on the SER R2 of individual models?</w:t>
      </w:r>
    </w:p>
  </w:comment>
  <w:comment w:id="133" w:author="Smenderovac, Emily" w:date="2023-08-22T12:11:00Z" w:initials="SE">
    <w:p w14:paraId="74F69BAD" w14:textId="77777777" w:rsidR="00C70159" w:rsidRDefault="00C70159" w:rsidP="000D1DE3">
      <w:pPr>
        <w:pStyle w:val="CommentText"/>
      </w:pPr>
      <w:r>
        <w:rPr>
          <w:rStyle w:val="CommentReference"/>
        </w:rPr>
        <w:annotationRef/>
      </w:r>
      <w:r>
        <w:rPr>
          <w:lang w:val="en-CA"/>
        </w:rPr>
        <w:t xml:space="preserve">I think the histogram information doesn't really tell us much, since there is no direct comparison between the SER models and the Bayesian modelling approaches. I may change this to be a panel plot with accuracy of predictions for individual values based on modelling approach, and a simple bar plot for R2 values for each overall model. </w:t>
      </w:r>
    </w:p>
  </w:comment>
  <w:comment w:id="136" w:author="Gretchen Lescord" w:date="2022-03-03T14:48:00Z" w:initials="">
    <w:p w14:paraId="6711979F" w14:textId="19BBD682" w:rsidR="00672206" w:rsidRDefault="00A0103E">
      <w:pPr>
        <w:widowControl w:val="0"/>
        <w:pBdr>
          <w:top w:val="nil"/>
          <w:left w:val="nil"/>
          <w:bottom w:val="nil"/>
          <w:right w:val="nil"/>
          <w:between w:val="nil"/>
        </w:pBdr>
        <w:spacing w:line="240" w:lineRule="auto"/>
        <w:rPr>
          <w:color w:val="000000"/>
        </w:rPr>
      </w:pPr>
      <w:r>
        <w:rPr>
          <w:color w:val="000000"/>
        </w:rPr>
        <w:t>I'm having trouble making sense o</w:t>
      </w:r>
      <w:r>
        <w:rPr>
          <w:color w:val="000000"/>
        </w:rPr>
        <w:t>f the vertical lines - and why they are mentioned twice here.</w:t>
      </w:r>
    </w:p>
  </w:comment>
  <w:comment w:id="143" w:author="Gretchen Lescord" w:date="2022-03-03T14:53:00Z" w:initials="">
    <w:p w14:paraId="671197A0" w14:textId="77777777" w:rsidR="00672206" w:rsidRDefault="00A0103E">
      <w:pPr>
        <w:widowControl w:val="0"/>
        <w:pBdr>
          <w:top w:val="nil"/>
          <w:left w:val="nil"/>
          <w:bottom w:val="nil"/>
          <w:right w:val="nil"/>
          <w:between w:val="nil"/>
        </w:pBdr>
        <w:spacing w:line="240" w:lineRule="auto"/>
        <w:rPr>
          <w:color w:val="000000"/>
        </w:rPr>
      </w:pPr>
      <w:r>
        <w:rPr>
          <w:color w:val="000000"/>
        </w:rPr>
        <w:t>Font size needs to be increased. Also, isn't this within population modeling? If so, I think the site names should be given somewhere.</w:t>
      </w:r>
    </w:p>
  </w:comment>
  <w:comment w:id="144" w:author="Brian Kielstra" w:date="2022-03-03T16:42:00Z" w:initials="">
    <w:p w14:paraId="671197A1" w14:textId="77777777" w:rsidR="00672206" w:rsidRDefault="00A0103E">
      <w:pPr>
        <w:widowControl w:val="0"/>
        <w:pBdr>
          <w:top w:val="nil"/>
          <w:left w:val="nil"/>
          <w:bottom w:val="nil"/>
          <w:right w:val="nil"/>
          <w:between w:val="nil"/>
        </w:pBdr>
        <w:spacing w:line="240" w:lineRule="auto"/>
        <w:rPr>
          <w:color w:val="000000"/>
        </w:rPr>
      </w:pPr>
      <w:r>
        <w:rPr>
          <w:color w:val="000000"/>
        </w:rPr>
        <w:t>Hi Gretchen, sorry thi</w:t>
      </w:r>
      <w:r>
        <w:rPr>
          <w:color w:val="000000"/>
        </w:rPr>
        <w:t>s is supposed to be a stand in figure and not a prettyfied figure yet. Absolutely. Font size needs to change, colour schemes need to change, and so does better labeling. Yes - a site name will be included in the caption. Good idea.</w:t>
      </w:r>
    </w:p>
  </w:comment>
  <w:comment w:id="145" w:author="Smenderovac, Emily" w:date="2023-08-22T12:20:00Z" w:initials="SE">
    <w:p w14:paraId="518A3EA2" w14:textId="77777777" w:rsidR="00CD6804" w:rsidRDefault="00CD6804" w:rsidP="008804D4">
      <w:pPr>
        <w:pStyle w:val="CommentText"/>
      </w:pPr>
      <w:r>
        <w:rPr>
          <w:rStyle w:val="CommentReference"/>
        </w:rPr>
        <w:annotationRef/>
      </w:r>
      <w:r>
        <w:rPr>
          <w:lang w:val="en-CA"/>
        </w:rPr>
        <w:t xml:space="preserve">This graph is a nice way to show agreement between models, but it doesn't really show that the predictions become more accurate - and only showing predictions for one lake/system can easily bias the reader - what if you are just showing one of the lakes that has a good R2 in SER? Maybe on the Y axis, we show prediction accuracy on each as well. This graph doesn't let me know how many fish to include in the model to get good predictions for every lake. </w:t>
      </w:r>
    </w:p>
  </w:comment>
  <w:comment w:id="146" w:author="Smenderovac, Emily" w:date="2023-08-22T12:23:00Z" w:initials="SE">
    <w:p w14:paraId="1CD912BF" w14:textId="77777777" w:rsidR="006B0C54" w:rsidRDefault="006B0C54" w:rsidP="0008746B">
      <w:pPr>
        <w:pStyle w:val="CommentText"/>
      </w:pPr>
      <w:r>
        <w:rPr>
          <w:rStyle w:val="CommentReference"/>
        </w:rPr>
        <w:annotationRef/>
      </w:r>
      <w:r>
        <w:rPr>
          <w:lang w:val="en-CA"/>
        </w:rPr>
        <w:t>Do we have overall R2's for each of these steps? I think that would be a good y value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119792" w15:done="0"/>
  <w15:commentEx w15:paraId="67119793" w15:done="0"/>
  <w15:commentEx w15:paraId="70EDA597" w15:done="0"/>
  <w15:commentEx w15:paraId="26DED4D9" w15:done="0"/>
  <w15:commentEx w15:paraId="67119794" w15:done="0"/>
  <w15:commentEx w15:paraId="67119795" w15:done="0"/>
  <w15:commentEx w15:paraId="67119796" w15:done="0"/>
  <w15:commentEx w15:paraId="67119797" w15:done="0"/>
  <w15:commentEx w15:paraId="1A04D67A" w15:done="0"/>
  <w15:commentEx w15:paraId="67119798" w15:done="0"/>
  <w15:commentEx w15:paraId="67119799" w15:done="0"/>
  <w15:commentEx w15:paraId="6711979A" w15:done="0"/>
  <w15:commentEx w15:paraId="6711979B" w15:done="0"/>
  <w15:commentEx w15:paraId="6711979C" w15:done="0"/>
  <w15:commentEx w15:paraId="6711979D" w15:done="0"/>
  <w15:commentEx w15:paraId="52AADBC9" w15:done="0"/>
  <w15:commentEx w15:paraId="6711979E" w15:done="0"/>
  <w15:commentEx w15:paraId="580A96CF" w15:paraIdParent="6711979E" w15:done="0"/>
  <w15:commentEx w15:paraId="74F69BAD" w15:paraIdParent="6711979E" w15:done="0"/>
  <w15:commentEx w15:paraId="6711979F" w15:done="0"/>
  <w15:commentEx w15:paraId="671197A0" w15:done="0"/>
  <w15:commentEx w15:paraId="671197A1" w15:done="0"/>
  <w15:commentEx w15:paraId="518A3EA2" w15:paraIdParent="671197A1" w15:done="0"/>
  <w15:commentEx w15:paraId="1CD912BF" w15:paraIdParent="671197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DBE9A" w16cex:dateUtc="2023-08-21T14:44:00Z"/>
  <w16cex:commentExtensible w16cex:durableId="288DBDB8" w16cex:dateUtc="2023-08-21T14:40:00Z"/>
  <w16cex:commentExtensible w16cex:durableId="288F28DD" w16cex:dateUtc="2023-08-22T16:30:00Z"/>
  <w16cex:commentExtensible w16cex:durableId="288F22F7" w16cex:dateUtc="2023-08-22T16:05:00Z"/>
  <w16cex:commentExtensible w16cex:durableId="288F2335" w16cex:dateUtc="2023-08-22T16:06:00Z"/>
  <w16cex:commentExtensible w16cex:durableId="288F2464" w16cex:dateUtc="2023-08-22T16:11:00Z"/>
  <w16cex:commentExtensible w16cex:durableId="288F2695" w16cex:dateUtc="2023-08-22T16:20:00Z"/>
  <w16cex:commentExtensible w16cex:durableId="288F2741" w16cex:dateUtc="2023-08-22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19792" w16cid:durableId="288DB84E"/>
  <w16cid:commentId w16cid:paraId="67119793" w16cid:durableId="288DB84F"/>
  <w16cid:commentId w16cid:paraId="70EDA597" w16cid:durableId="288DBE9A"/>
  <w16cid:commentId w16cid:paraId="26DED4D9" w16cid:durableId="288DBDB8"/>
  <w16cid:commentId w16cid:paraId="67119794" w16cid:durableId="288DB850"/>
  <w16cid:commentId w16cid:paraId="67119795" w16cid:durableId="288DB851"/>
  <w16cid:commentId w16cid:paraId="67119796" w16cid:durableId="288DB852"/>
  <w16cid:commentId w16cid:paraId="67119797" w16cid:durableId="288DB853"/>
  <w16cid:commentId w16cid:paraId="1A04D67A" w16cid:durableId="288F28DD"/>
  <w16cid:commentId w16cid:paraId="67119798" w16cid:durableId="288DB854"/>
  <w16cid:commentId w16cid:paraId="67119799" w16cid:durableId="288DB855"/>
  <w16cid:commentId w16cid:paraId="6711979A" w16cid:durableId="288DB856"/>
  <w16cid:commentId w16cid:paraId="6711979B" w16cid:durableId="288DB857"/>
  <w16cid:commentId w16cid:paraId="6711979C" w16cid:durableId="288DB858"/>
  <w16cid:commentId w16cid:paraId="6711979D" w16cid:durableId="288DB859"/>
  <w16cid:commentId w16cid:paraId="52AADBC9" w16cid:durableId="288F22F7"/>
  <w16cid:commentId w16cid:paraId="6711979E" w16cid:durableId="288DB85A"/>
  <w16cid:commentId w16cid:paraId="580A96CF" w16cid:durableId="288F2335"/>
  <w16cid:commentId w16cid:paraId="74F69BAD" w16cid:durableId="288F2464"/>
  <w16cid:commentId w16cid:paraId="6711979F" w16cid:durableId="288DB85B"/>
  <w16cid:commentId w16cid:paraId="671197A0" w16cid:durableId="288DB85C"/>
  <w16cid:commentId w16cid:paraId="671197A1" w16cid:durableId="288DB85D"/>
  <w16cid:commentId w16cid:paraId="518A3EA2" w16cid:durableId="288F2695"/>
  <w16cid:commentId w16cid:paraId="1CD912BF" w16cid:durableId="288F27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34931" w14:textId="77777777" w:rsidR="006D077A" w:rsidRDefault="006D077A" w:rsidP="006D077A">
      <w:pPr>
        <w:spacing w:line="240" w:lineRule="auto"/>
      </w:pPr>
      <w:r>
        <w:separator/>
      </w:r>
    </w:p>
  </w:endnote>
  <w:endnote w:type="continuationSeparator" w:id="0">
    <w:p w14:paraId="31D51AFB" w14:textId="77777777" w:rsidR="006D077A" w:rsidRDefault="006D077A" w:rsidP="006D0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EFE9" w14:textId="77777777" w:rsidR="006D077A" w:rsidRDefault="006D077A" w:rsidP="006D077A">
      <w:pPr>
        <w:spacing w:line="240" w:lineRule="auto"/>
      </w:pPr>
      <w:r>
        <w:separator/>
      </w:r>
    </w:p>
  </w:footnote>
  <w:footnote w:type="continuationSeparator" w:id="0">
    <w:p w14:paraId="1DA6B242" w14:textId="77777777" w:rsidR="006D077A" w:rsidRDefault="006D077A" w:rsidP="006D0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B08D" w14:textId="60CC99AD" w:rsidR="006D077A" w:rsidRDefault="006D077A">
    <w:pPr>
      <w:pStyle w:val="Header"/>
    </w:pPr>
    <w:r>
      <w:rPr>
        <w:noProof/>
      </w:rPr>
      <mc:AlternateContent>
        <mc:Choice Requires="wps">
          <w:drawing>
            <wp:anchor distT="0" distB="0" distL="0" distR="0" simplePos="0" relativeHeight="251659264" behindDoc="0" locked="0" layoutInCell="1" allowOverlap="1" wp14:anchorId="24305BFD" wp14:editId="4A7C671E">
              <wp:simplePos x="635" y="635"/>
              <wp:positionH relativeFrom="page">
                <wp:align>right</wp:align>
              </wp:positionH>
              <wp:positionV relativeFrom="page">
                <wp:align>top</wp:align>
              </wp:positionV>
              <wp:extent cx="443865" cy="443865"/>
              <wp:effectExtent l="0" t="0" r="0" b="14605"/>
              <wp:wrapNone/>
              <wp:docPr id="4" name="Text Box 4"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01C6ED" w14:textId="093936BC"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305BFD" id="_x0000_t202" coordsize="21600,21600" o:spt="202" path="m,l,21600r21600,l21600,xe">
              <v:stroke joinstyle="miter"/>
              <v:path gradientshapeok="t" o:connecttype="rect"/>
            </v:shapetype>
            <v:shape id="Text Box 4"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fill o:detectmouseclick="t"/>
              <v:textbox style="mso-fit-shape-to-text:t" inset="0,15pt,20pt,0">
                <w:txbxContent>
                  <w:p w14:paraId="3201C6ED" w14:textId="093936BC"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9259" w14:textId="324923CC" w:rsidR="006D077A" w:rsidRDefault="006D077A">
    <w:pPr>
      <w:pStyle w:val="Header"/>
    </w:pPr>
    <w:r>
      <w:rPr>
        <w:noProof/>
      </w:rPr>
      <mc:AlternateContent>
        <mc:Choice Requires="wps">
          <w:drawing>
            <wp:anchor distT="0" distB="0" distL="0" distR="0" simplePos="0" relativeHeight="251660288" behindDoc="0" locked="0" layoutInCell="1" allowOverlap="1" wp14:anchorId="3AEF0D5F" wp14:editId="2DEACD39">
              <wp:simplePos x="914400" y="457200"/>
              <wp:positionH relativeFrom="page">
                <wp:align>right</wp:align>
              </wp:positionH>
              <wp:positionV relativeFrom="page">
                <wp:align>top</wp:align>
              </wp:positionV>
              <wp:extent cx="443865" cy="443865"/>
              <wp:effectExtent l="0" t="0" r="0" b="14605"/>
              <wp:wrapNone/>
              <wp:docPr id="5" name="Text Box 5"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58806" w14:textId="1F9031C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AEF0D5F" id="_x0000_t202" coordsize="21600,21600" o:spt="202" path="m,l,21600r21600,l21600,xe">
              <v:stroke joinstyle="miter"/>
              <v:path gradientshapeok="t" o:connecttype="rect"/>
            </v:shapetype>
            <v:shape id="Text Box 5" o:spid="_x0000_s1027" type="#_x0000_t202" alt="UNCLASSIFIED - NON CLASSIFIÉ"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fill o:detectmouseclick="t"/>
              <v:textbox style="mso-fit-shape-to-text:t" inset="0,15pt,20pt,0">
                <w:txbxContent>
                  <w:p w14:paraId="4C958806" w14:textId="1F9031C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20AD" w14:textId="5CE49291" w:rsidR="006D077A" w:rsidRDefault="006D077A">
    <w:pPr>
      <w:pStyle w:val="Header"/>
    </w:pPr>
    <w:r>
      <w:rPr>
        <w:noProof/>
      </w:rPr>
      <mc:AlternateContent>
        <mc:Choice Requires="wps">
          <w:drawing>
            <wp:anchor distT="0" distB="0" distL="0" distR="0" simplePos="0" relativeHeight="251658240" behindDoc="0" locked="0" layoutInCell="1" allowOverlap="1" wp14:anchorId="47D7AFD3" wp14:editId="28B1E555">
              <wp:simplePos x="635" y="635"/>
              <wp:positionH relativeFrom="page">
                <wp:align>right</wp:align>
              </wp:positionH>
              <wp:positionV relativeFrom="page">
                <wp:align>top</wp:align>
              </wp:positionV>
              <wp:extent cx="443865" cy="443865"/>
              <wp:effectExtent l="0" t="0" r="0" b="14605"/>
              <wp:wrapNone/>
              <wp:docPr id="3" name="Text Box 3"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E2D305" w14:textId="75C62AB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7D7AFD3" id="_x0000_t202" coordsize="21600,21600" o:spt="202" path="m,l,21600r21600,l21600,xe">
              <v:stroke joinstyle="miter"/>
              <v:path gradientshapeok="t" o:connecttype="rect"/>
            </v:shapetype>
            <v:shape id="Text Box 3" o:spid="_x0000_s1028"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fill o:detectmouseclick="t"/>
              <v:textbox style="mso-fit-shape-to-text:t" inset="0,15pt,20pt,0">
                <w:txbxContent>
                  <w:p w14:paraId="01E2D305" w14:textId="75C62AB3" w:rsidR="006D077A" w:rsidRPr="006D077A" w:rsidRDefault="006D077A" w:rsidP="006D077A">
                    <w:pPr>
                      <w:rPr>
                        <w:rFonts w:ascii="Calibri" w:eastAsia="Calibri" w:hAnsi="Calibri" w:cs="Calibri"/>
                        <w:noProof/>
                        <w:color w:val="000000"/>
                        <w:sz w:val="24"/>
                        <w:szCs w:val="24"/>
                      </w:rPr>
                    </w:pPr>
                    <w:r w:rsidRPr="006D077A">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enderovac, Emily">
    <w15:presenceInfo w15:providerId="AD" w15:userId="S::emily.smenderovac@NRCan-RNCan.gc.ca::a9390ab2-8bd9-40ce-80e9-d56861c3e8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206"/>
    <w:rsid w:val="0002408F"/>
    <w:rsid w:val="0002699E"/>
    <w:rsid w:val="00054E93"/>
    <w:rsid w:val="000923F7"/>
    <w:rsid w:val="000D78DF"/>
    <w:rsid w:val="00121BDB"/>
    <w:rsid w:val="00122848"/>
    <w:rsid w:val="00154627"/>
    <w:rsid w:val="0019243F"/>
    <w:rsid w:val="001956CC"/>
    <w:rsid w:val="001A2811"/>
    <w:rsid w:val="001B377A"/>
    <w:rsid w:val="001B4624"/>
    <w:rsid w:val="001D40EB"/>
    <w:rsid w:val="001F41B5"/>
    <w:rsid w:val="00211D49"/>
    <w:rsid w:val="002D73DA"/>
    <w:rsid w:val="00323F5C"/>
    <w:rsid w:val="00450527"/>
    <w:rsid w:val="004A0C05"/>
    <w:rsid w:val="005C07F4"/>
    <w:rsid w:val="005E4D6D"/>
    <w:rsid w:val="006173B1"/>
    <w:rsid w:val="00672206"/>
    <w:rsid w:val="006B0C54"/>
    <w:rsid w:val="006D077A"/>
    <w:rsid w:val="007711B1"/>
    <w:rsid w:val="00807E0D"/>
    <w:rsid w:val="00816D52"/>
    <w:rsid w:val="00864944"/>
    <w:rsid w:val="0089188B"/>
    <w:rsid w:val="008C75BD"/>
    <w:rsid w:val="008E3270"/>
    <w:rsid w:val="009225E3"/>
    <w:rsid w:val="00963807"/>
    <w:rsid w:val="009F4227"/>
    <w:rsid w:val="009F526B"/>
    <w:rsid w:val="00A0103E"/>
    <w:rsid w:val="00A72D04"/>
    <w:rsid w:val="00AC0CFE"/>
    <w:rsid w:val="00B044C0"/>
    <w:rsid w:val="00B0454E"/>
    <w:rsid w:val="00B30F6E"/>
    <w:rsid w:val="00B44710"/>
    <w:rsid w:val="00B45DF2"/>
    <w:rsid w:val="00B725A4"/>
    <w:rsid w:val="00BE6740"/>
    <w:rsid w:val="00BF3057"/>
    <w:rsid w:val="00C32EAF"/>
    <w:rsid w:val="00C558DB"/>
    <w:rsid w:val="00C70159"/>
    <w:rsid w:val="00C75A2C"/>
    <w:rsid w:val="00C760F0"/>
    <w:rsid w:val="00CD6804"/>
    <w:rsid w:val="00D72528"/>
    <w:rsid w:val="00DB3B91"/>
    <w:rsid w:val="00DE452B"/>
    <w:rsid w:val="00E132A6"/>
    <w:rsid w:val="00ED51AE"/>
    <w:rsid w:val="00F0277D"/>
    <w:rsid w:val="00F55FC3"/>
    <w:rsid w:val="00F74375"/>
    <w:rsid w:val="00F770D8"/>
    <w:rsid w:val="00FC4717"/>
    <w:rsid w:val="00FD0C0C"/>
    <w:rsid w:val="00FE69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3FE"/>
  <w15:docId w15:val="{E692CE7F-A59F-4CD7-BC65-759E43B7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D077A"/>
    <w:pPr>
      <w:tabs>
        <w:tab w:val="center" w:pos="4680"/>
        <w:tab w:val="right" w:pos="9360"/>
      </w:tabs>
      <w:spacing w:line="240" w:lineRule="auto"/>
    </w:pPr>
  </w:style>
  <w:style w:type="character" w:customStyle="1" w:styleId="HeaderChar">
    <w:name w:val="Header Char"/>
    <w:basedOn w:val="DefaultParagraphFont"/>
    <w:link w:val="Header"/>
    <w:uiPriority w:val="99"/>
    <w:rsid w:val="006D077A"/>
  </w:style>
  <w:style w:type="paragraph" w:styleId="Revision">
    <w:name w:val="Revision"/>
    <w:hidden/>
    <w:uiPriority w:val="99"/>
    <w:semiHidden/>
    <w:rsid w:val="006D077A"/>
    <w:pPr>
      <w:spacing w:line="240" w:lineRule="auto"/>
    </w:pPr>
  </w:style>
  <w:style w:type="paragraph" w:styleId="Footer">
    <w:name w:val="footer"/>
    <w:basedOn w:val="Normal"/>
    <w:link w:val="FooterChar"/>
    <w:uiPriority w:val="99"/>
    <w:semiHidden/>
    <w:unhideWhenUsed/>
    <w:rsid w:val="00211D4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11D49"/>
  </w:style>
  <w:style w:type="paragraph" w:styleId="CommentSubject">
    <w:name w:val="annotation subject"/>
    <w:basedOn w:val="CommentText"/>
    <w:next w:val="CommentText"/>
    <w:link w:val="CommentSubjectChar"/>
    <w:uiPriority w:val="99"/>
    <w:semiHidden/>
    <w:unhideWhenUsed/>
    <w:rsid w:val="001B4624"/>
    <w:rPr>
      <w:b/>
      <w:bCs/>
    </w:rPr>
  </w:style>
  <w:style w:type="character" w:customStyle="1" w:styleId="CommentSubjectChar">
    <w:name w:val="Comment Subject Char"/>
    <w:basedOn w:val="CommentTextChar"/>
    <w:link w:val="CommentSubject"/>
    <w:uiPriority w:val="99"/>
    <w:semiHidden/>
    <w:rsid w:val="001B4624"/>
    <w:rPr>
      <w:b/>
      <w:bCs/>
      <w:sz w:val="20"/>
      <w:szCs w:val="20"/>
    </w:rPr>
  </w:style>
  <w:style w:type="character" w:styleId="PlaceholderText">
    <w:name w:val="Placeholder Text"/>
    <w:basedOn w:val="DefaultParagraphFont"/>
    <w:uiPriority w:val="99"/>
    <w:semiHidden/>
    <w:rsid w:val="00C76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peerj.com/articles/4794/" TargetMode="Externa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Normal.dotm</Template>
  <TotalTime>536</TotalTime>
  <Pages>21</Pages>
  <Words>3706</Words>
  <Characters>21128</Characters>
  <Application>Microsoft Office Word</Application>
  <DocSecurity>0</DocSecurity>
  <Lines>176</Lines>
  <Paragraphs>49</Paragraphs>
  <ScaleCrop>false</ScaleCrop>
  <Company>NRCan  /  RNCan</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Smenderovac, Emily</cp:lastModifiedBy>
  <cp:revision>66</cp:revision>
  <dcterms:created xsi:type="dcterms:W3CDTF">2023-08-21T14:17:00Z</dcterms:created>
  <dcterms:modified xsi:type="dcterms:W3CDTF">2023-08-22T20:18:00Z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3,4,5</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